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D4C71" w14:textId="77777777" w:rsidR="0025102A" w:rsidRDefault="5E25BC30" w:rsidP="5E25BC30">
      <w:pPr>
        <w:pStyle w:val="Title"/>
        <w:rPr>
          <w:sz w:val="24"/>
          <w:szCs w:val="24"/>
        </w:rPr>
      </w:pPr>
      <w:r>
        <w:t>DEPARTMENT OF MATHEMATICS AND STATISTICS</w:t>
      </w:r>
      <w:smartTag w:uri="urn:schemas-microsoft-com:office:smarttags" w:element="stockticker"/>
    </w:p>
    <w:p w14:paraId="0BAEA250" w14:textId="6481FB77" w:rsidR="0025102A" w:rsidRDefault="5E25BC30" w:rsidP="5E25BC30">
      <w:pPr>
        <w:jc w:val="center"/>
        <w:rPr>
          <w:b/>
          <w:bCs/>
        </w:rPr>
      </w:pPr>
      <w:r w:rsidRPr="5E25BC30">
        <w:rPr>
          <w:b/>
          <w:bCs/>
        </w:rPr>
        <w:t>STA 580/780       R and Introductory Data Mining     CRN 16177/16178       3 credit hours</w:t>
      </w:r>
      <w:smartTag w:uri="urn:schemas-microsoft-com:office:smarttags" w:element="stockticker"/>
    </w:p>
    <w:p w14:paraId="62DF8A76" w14:textId="02965F1A" w:rsidR="0025102A" w:rsidRDefault="0025102A" w:rsidP="5E25BC30">
      <w:pPr>
        <w:jc w:val="center"/>
        <w:rPr>
          <w:b/>
          <w:bCs/>
        </w:rPr>
      </w:pPr>
      <w:r>
        <w:rPr>
          <w:b/>
          <w:bCs/>
        </w:rPr>
        <w:t>MW 6</w:t>
      </w:r>
      <w:smartTag w:uri="urn:schemas-microsoft-com:office:smarttags" w:element="time">
        <w:smartTagPr>
          <w:attr w:name="Minute" w:val="10"/>
          <w:attr w:name="Hour" w:val="22"/>
        </w:smartTagPr>
        <w:r w:rsidR="00D84E74">
          <w:rPr>
            <w:b/>
            <w:bCs/>
          </w:rPr>
          <w:t>:00-7:15 PM</w:t>
        </w:r>
        <w:r>
          <w:rPr>
            <w:b/>
            <w:bCs/>
          </w:rPr>
          <w:t xml:space="preserve"> </w:t>
        </w:r>
        <w:r w:rsidR="00D84E74">
          <w:rPr>
            <w:b/>
            <w:bCs/>
          </w:rPr>
          <w:t xml:space="preserve"> </w:t>
        </w:r>
        <w:r w:rsidR="007D2297">
          <w:rPr>
            <w:b/>
            <w:bCs/>
          </w:rPr>
          <w:t>Wallace</w:t>
        </w:r>
      </w:smartTag>
      <w:r w:rsidR="007D2297">
        <w:rPr>
          <w:b/>
          <w:bCs/>
        </w:rPr>
        <w:t xml:space="preserve"> 444</w:t>
      </w:r>
    </w:p>
    <w:p w14:paraId="32CC9E71" w14:textId="621E0993" w:rsidR="0025102A" w:rsidRDefault="5E25BC30" w:rsidP="5E25BC30">
      <w:pPr>
        <w:jc w:val="center"/>
        <w:rPr>
          <w:sz w:val="24"/>
          <w:szCs w:val="24"/>
        </w:rPr>
      </w:pPr>
      <w:r w:rsidRPr="5E25BC30">
        <w:rPr>
          <w:b/>
          <w:bCs/>
        </w:rPr>
        <w:t>Fall 2016</w:t>
      </w:r>
      <w:r>
        <w:t xml:space="preserve"> </w:t>
      </w:r>
      <w:r w:rsidRPr="5E25BC30">
        <w:rPr>
          <w:b/>
          <w:bCs/>
        </w:rPr>
        <w:t>Syllabus</w:t>
      </w:r>
    </w:p>
    <w:p w14:paraId="0ED9BD06" w14:textId="77777777" w:rsidR="006B5583" w:rsidRDefault="006B5583">
      <w:pPr>
        <w:jc w:val="center"/>
        <w:rPr>
          <w:sz w:val="24"/>
          <w:szCs w:val="24"/>
        </w:rPr>
      </w:pPr>
    </w:p>
    <w:tbl>
      <w:tblPr>
        <w:tblW w:w="10548" w:type="dxa"/>
        <w:tblInd w:w="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00" w:type="dxa"/>
          <w:right w:w="100" w:type="dxa"/>
        </w:tblCellMar>
        <w:tblLook w:val="0000" w:firstRow="0" w:lastRow="0" w:firstColumn="0" w:lastColumn="0" w:noHBand="0" w:noVBand="0"/>
      </w:tblPr>
      <w:tblGrid>
        <w:gridCol w:w="2430"/>
        <w:gridCol w:w="1008"/>
        <w:gridCol w:w="7110"/>
      </w:tblGrid>
      <w:tr w:rsidR="006B5583" w14:paraId="3C09CC5C"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46DC8F30" w14:textId="77777777" w:rsidR="006B5583" w:rsidRDefault="5E25BC30" w:rsidP="5E25BC30">
            <w:pPr>
              <w:spacing w:before="100" w:after="56"/>
              <w:rPr>
                <w:b/>
                <w:bCs/>
                <w:sz w:val="24"/>
                <w:szCs w:val="24"/>
              </w:rPr>
            </w:pPr>
            <w:r w:rsidRPr="5E25BC30">
              <w:rPr>
                <w:b/>
                <w:bCs/>
                <w:sz w:val="24"/>
                <w:szCs w:val="24"/>
              </w:rPr>
              <w:t>Instructor Information</w:t>
            </w:r>
          </w:p>
        </w:tc>
        <w:tc>
          <w:tcPr>
            <w:tcW w:w="8118" w:type="dxa"/>
            <w:gridSpan w:val="2"/>
            <w:tcBorders>
              <w:top w:val="single" w:sz="8" w:space="0" w:color="auto"/>
              <w:left w:val="single" w:sz="8" w:space="0" w:color="auto"/>
              <w:bottom w:val="single" w:sz="8" w:space="0" w:color="auto"/>
              <w:right w:val="single" w:sz="8" w:space="0" w:color="auto"/>
            </w:tcBorders>
          </w:tcPr>
          <w:p w14:paraId="73B735F7" w14:textId="7DF8E5E3" w:rsidR="00D84E74" w:rsidRDefault="5E25BC30" w:rsidP="5E25BC30">
            <w:pPr>
              <w:spacing w:before="100" w:after="56"/>
              <w:rPr>
                <w:sz w:val="22"/>
                <w:szCs w:val="22"/>
              </w:rPr>
            </w:pPr>
            <w:r w:rsidRPr="5E25BC30">
              <w:rPr>
                <w:b/>
                <w:bCs/>
                <w:sz w:val="22"/>
                <w:szCs w:val="22"/>
              </w:rPr>
              <w:t xml:space="preserve">Name: </w:t>
            </w:r>
            <w:r w:rsidR="005001BD">
              <w:rPr>
                <w:b/>
                <w:bCs/>
                <w:sz w:val="22"/>
                <w:szCs w:val="22"/>
              </w:rPr>
              <w:t xml:space="preserve">Benjamin </w:t>
            </w:r>
            <w:proofErr w:type="spellStart"/>
            <w:r w:rsidR="005001BD">
              <w:rPr>
                <w:b/>
                <w:bCs/>
                <w:sz w:val="22"/>
                <w:szCs w:val="22"/>
              </w:rPr>
              <w:t>Nutter</w:t>
            </w:r>
            <w:proofErr w:type="spellEnd"/>
            <w:r w:rsidRPr="5E25BC30">
              <w:rPr>
                <w:sz w:val="22"/>
                <w:szCs w:val="22"/>
              </w:rPr>
              <w:t xml:space="preserve">                        </w:t>
            </w:r>
            <w:r w:rsidRPr="5E25BC30">
              <w:rPr>
                <w:b/>
                <w:bCs/>
                <w:sz w:val="22"/>
                <w:szCs w:val="22"/>
              </w:rPr>
              <w:t>Office:</w:t>
            </w:r>
            <w:r w:rsidRPr="5E25BC30">
              <w:rPr>
                <w:sz w:val="22"/>
                <w:szCs w:val="22"/>
              </w:rPr>
              <w:t xml:space="preserve">  </w:t>
            </w:r>
          </w:p>
          <w:p w14:paraId="435CDFFA" w14:textId="18239304" w:rsidR="00D84E74" w:rsidRDefault="00D84E74" w:rsidP="5E25BC30">
            <w:pPr>
              <w:tabs>
                <w:tab w:val="left" w:pos="6665"/>
              </w:tabs>
              <w:spacing w:before="100" w:after="56"/>
              <w:rPr>
                <w:rFonts w:ascii="SimSun" w:eastAsia="SimSun" w:hAnsi="SimSun" w:cs="SimSun"/>
                <w:sz w:val="22"/>
                <w:szCs w:val="22"/>
              </w:rPr>
            </w:pPr>
            <w:r w:rsidRPr="5E25BC30">
              <w:rPr>
                <w:b/>
                <w:bCs/>
                <w:sz w:val="22"/>
                <w:szCs w:val="22"/>
              </w:rPr>
              <w:t>Phone:</w:t>
            </w:r>
            <w:r w:rsidRPr="5E25BC30">
              <w:rPr>
                <w:sz w:val="22"/>
                <w:szCs w:val="22"/>
              </w:rPr>
              <w:t xml:space="preserve">  859-625-8398                             </w:t>
            </w:r>
            <w:r w:rsidRPr="5E25BC30">
              <w:rPr>
                <w:b/>
                <w:bCs/>
                <w:sz w:val="22"/>
                <w:szCs w:val="22"/>
              </w:rPr>
              <w:t>e-mail</w:t>
            </w:r>
            <w:r w:rsidRPr="5E25BC30">
              <w:rPr>
                <w:sz w:val="22"/>
                <w:szCs w:val="22"/>
              </w:rPr>
              <w:t>:  benjamin.nutter@</w:t>
            </w:r>
            <w:r w:rsidR="00515CDC">
              <w:rPr>
                <w:sz w:val="22"/>
                <w:szCs w:val="22"/>
              </w:rPr>
              <w:t>eku.edu</w:t>
            </w:r>
            <w:r>
              <w:rPr>
                <w:sz w:val="22"/>
              </w:rPr>
              <w:tab/>
            </w:r>
          </w:p>
          <w:p w14:paraId="48015955" w14:textId="76DA5AB2" w:rsidR="00331E36" w:rsidRDefault="00D84E74" w:rsidP="00FE2786">
            <w:pPr>
              <w:tabs>
                <w:tab w:val="left" w:pos="5201"/>
              </w:tabs>
              <w:rPr>
                <w:sz w:val="22"/>
                <w:szCs w:val="22"/>
              </w:rPr>
            </w:pPr>
            <w:r w:rsidRPr="00A229FA">
              <w:fldChar w:fldCharType="begin"/>
            </w:r>
            <w:r w:rsidRPr="00A229FA">
              <w:rPr>
                <w:rFonts w:cs="Courier New"/>
                <w:sz w:val="22"/>
                <w:szCs w:val="22"/>
                <w:lang w:val="en-CA"/>
              </w:rPr>
              <w:instrText xml:space="preserve"> SEQ CHAPTER \h \r 1</w:instrText>
            </w:r>
            <w:r w:rsidRPr="00A229FA">
              <w:rPr>
                <w:rFonts w:cs="Courier New"/>
                <w:sz w:val="22"/>
                <w:szCs w:val="22"/>
                <w:lang w:val="en-CA"/>
              </w:rPr>
              <w:fldChar w:fldCharType="end"/>
            </w:r>
            <w:r w:rsidRPr="5E25BC30">
              <w:rPr>
                <w:sz w:val="22"/>
                <w:szCs w:val="22"/>
              </w:rPr>
              <w:t xml:space="preserve">   </w:t>
            </w:r>
            <w:r w:rsidRPr="00A229FA">
              <w:rPr>
                <w:sz w:val="22"/>
                <w:szCs w:val="22"/>
              </w:rPr>
              <w:t xml:space="preserve">MW:  5:00 - 6:00 </w:t>
            </w:r>
            <w:proofErr w:type="gramStart"/>
            <w:r w:rsidRPr="00A229FA">
              <w:rPr>
                <w:sz w:val="22"/>
                <w:szCs w:val="22"/>
              </w:rPr>
              <w:t>P</w:t>
            </w:r>
            <w:smartTag w:uri="urn:schemas-microsoft-com:office:smarttags" w:element="time">
              <w:smartTagPr>
                <w:attr w:name="Minute" w:val="0"/>
                <w:attr w:name="Hour" w:val="9"/>
              </w:smartTagPr>
              <w:r>
                <w:rPr>
                  <w:sz w:val="22"/>
                  <w:szCs w:val="22"/>
                </w:rPr>
                <w:t xml:space="preserve">M  </w:t>
              </w:r>
            </w:smartTag>
            <w:smartTag w:uri="urn:schemas-microsoft-com:office:smarttags" w:element="time">
              <w:smartTagPr>
                <w:attr w:name="Minute" w:val="0"/>
                <w:attr w:name="Hour" w:val="11"/>
              </w:smartTagPr>
            </w:smartTag>
            <w:r>
              <w:rPr>
                <w:sz w:val="22"/>
                <w:szCs w:val="22"/>
              </w:rPr>
              <w:t>Other</w:t>
            </w:r>
            <w:proofErr w:type="gramEnd"/>
            <w:r>
              <w:rPr>
                <w:sz w:val="22"/>
                <w:szCs w:val="22"/>
              </w:rPr>
              <w:t xml:space="preserve"> hours by </w:t>
            </w:r>
            <w:r w:rsidRPr="00A229FA">
              <w:rPr>
                <w:sz w:val="22"/>
                <w:szCs w:val="22"/>
              </w:rPr>
              <w:t>a</w:t>
            </w:r>
            <w:r>
              <w:rPr>
                <w:sz w:val="22"/>
                <w:szCs w:val="22"/>
              </w:rPr>
              <w:t>ppointment</w:t>
            </w:r>
            <w:r w:rsidRPr="00A229FA">
              <w:rPr>
                <w:sz w:val="22"/>
                <w:szCs w:val="22"/>
              </w:rPr>
              <w:t>.</w:t>
            </w:r>
          </w:p>
        </w:tc>
      </w:tr>
      <w:tr w:rsidR="001048FE" w14:paraId="6B55A758" w14:textId="77777777" w:rsidTr="5E25BC30">
        <w:trPr>
          <w:cantSplit/>
          <w:trHeight w:val="265"/>
        </w:trPr>
        <w:tc>
          <w:tcPr>
            <w:tcW w:w="2430" w:type="dxa"/>
            <w:vMerge w:val="restart"/>
            <w:tcBorders>
              <w:top w:val="single" w:sz="8" w:space="0" w:color="auto"/>
              <w:left w:val="single" w:sz="8" w:space="0" w:color="auto"/>
              <w:right w:val="single" w:sz="8" w:space="0" w:color="auto"/>
            </w:tcBorders>
          </w:tcPr>
          <w:p w14:paraId="096EB22E" w14:textId="77777777" w:rsidR="001048FE" w:rsidRDefault="5E25BC30" w:rsidP="5E25BC30">
            <w:pPr>
              <w:spacing w:before="100" w:after="56"/>
              <w:rPr>
                <w:b/>
                <w:bCs/>
                <w:sz w:val="24"/>
                <w:szCs w:val="24"/>
              </w:rPr>
            </w:pPr>
            <w:r w:rsidRPr="5E25BC30">
              <w:rPr>
                <w:b/>
                <w:bCs/>
                <w:sz w:val="24"/>
                <w:szCs w:val="24"/>
              </w:rPr>
              <w:t>Prerequisite</w:t>
            </w:r>
          </w:p>
        </w:tc>
        <w:tc>
          <w:tcPr>
            <w:tcW w:w="1008" w:type="dxa"/>
            <w:tcBorders>
              <w:top w:val="single" w:sz="8" w:space="0" w:color="auto"/>
              <w:left w:val="single" w:sz="8" w:space="0" w:color="auto"/>
              <w:bottom w:val="single" w:sz="4" w:space="0" w:color="auto"/>
              <w:right w:val="single" w:sz="4" w:space="0" w:color="auto"/>
            </w:tcBorders>
          </w:tcPr>
          <w:p w14:paraId="42D98340" w14:textId="77777777" w:rsidR="001048FE" w:rsidRPr="005B1F32" w:rsidRDefault="5E25BC30" w:rsidP="5E25BC30">
            <w:pPr>
              <w:spacing w:before="100" w:after="56"/>
              <w:rPr>
                <w:sz w:val="22"/>
                <w:szCs w:val="22"/>
              </w:rPr>
            </w:pPr>
            <w:r w:rsidRPr="5E25BC30">
              <w:rPr>
                <w:sz w:val="22"/>
                <w:szCs w:val="22"/>
              </w:rPr>
              <w:t>STA 580</w:t>
            </w:r>
          </w:p>
        </w:tc>
        <w:tc>
          <w:tcPr>
            <w:tcW w:w="7110" w:type="dxa"/>
            <w:tcBorders>
              <w:top w:val="single" w:sz="8" w:space="0" w:color="auto"/>
              <w:left w:val="single" w:sz="4" w:space="0" w:color="auto"/>
              <w:bottom w:val="single" w:sz="4" w:space="0" w:color="auto"/>
              <w:right w:val="single" w:sz="8" w:space="0" w:color="auto"/>
            </w:tcBorders>
          </w:tcPr>
          <w:p w14:paraId="0D0E5208" w14:textId="331502E4" w:rsidR="001048FE" w:rsidRPr="005B1F32" w:rsidRDefault="005001BD" w:rsidP="5E25BC30">
            <w:pPr>
              <w:spacing w:before="100" w:after="56" w:line="259" w:lineRule="auto"/>
            </w:pPr>
            <w:r>
              <w:rPr>
                <w:sz w:val="22"/>
                <w:szCs w:val="22"/>
              </w:rPr>
              <w:t xml:space="preserve">STA 320, </w:t>
            </w:r>
            <w:r w:rsidR="5E25BC30" w:rsidRPr="5E25BC30">
              <w:rPr>
                <w:sz w:val="22"/>
                <w:szCs w:val="22"/>
              </w:rPr>
              <w:t>MAT 124</w:t>
            </w:r>
            <w:r>
              <w:rPr>
                <w:sz w:val="22"/>
                <w:szCs w:val="22"/>
              </w:rPr>
              <w:t>, and CSC 160 or 174 or 177 or 190</w:t>
            </w:r>
            <w:smartTag w:uri="urn:schemas-microsoft-com:office:smarttags" w:element="stockticker"/>
          </w:p>
        </w:tc>
      </w:tr>
      <w:tr w:rsidR="001048FE" w14:paraId="1774D2FA" w14:textId="77777777" w:rsidTr="5E25BC30">
        <w:trPr>
          <w:cantSplit/>
          <w:trHeight w:val="174"/>
        </w:trPr>
        <w:tc>
          <w:tcPr>
            <w:tcW w:w="2430" w:type="dxa"/>
            <w:vMerge/>
            <w:tcBorders>
              <w:left w:val="single" w:sz="8" w:space="0" w:color="auto"/>
              <w:bottom w:val="single" w:sz="8" w:space="0" w:color="auto"/>
              <w:right w:val="single" w:sz="8" w:space="0" w:color="auto"/>
            </w:tcBorders>
          </w:tcPr>
          <w:p w14:paraId="4867CE4A" w14:textId="77777777" w:rsidR="001048FE" w:rsidRDefault="001048FE" w:rsidP="006C5346">
            <w:pPr>
              <w:spacing w:before="100" w:after="56"/>
              <w:rPr>
                <w:b/>
                <w:bCs/>
                <w:sz w:val="24"/>
                <w:szCs w:val="24"/>
              </w:rPr>
            </w:pPr>
          </w:p>
        </w:tc>
        <w:tc>
          <w:tcPr>
            <w:tcW w:w="1008" w:type="dxa"/>
            <w:tcBorders>
              <w:top w:val="single" w:sz="4" w:space="0" w:color="auto"/>
              <w:left w:val="single" w:sz="8" w:space="0" w:color="auto"/>
              <w:bottom w:val="single" w:sz="8" w:space="0" w:color="auto"/>
              <w:right w:val="single" w:sz="4" w:space="0" w:color="auto"/>
            </w:tcBorders>
          </w:tcPr>
          <w:p w14:paraId="75ABB195" w14:textId="77777777" w:rsidR="001048FE" w:rsidRPr="005B1F32" w:rsidRDefault="5E25BC30" w:rsidP="5E25BC30">
            <w:pPr>
              <w:spacing w:before="100" w:after="56"/>
              <w:rPr>
                <w:sz w:val="22"/>
                <w:szCs w:val="22"/>
              </w:rPr>
            </w:pPr>
            <w:r w:rsidRPr="5E25BC30">
              <w:rPr>
                <w:sz w:val="22"/>
                <w:szCs w:val="22"/>
              </w:rPr>
              <w:t>STA 780</w:t>
            </w:r>
          </w:p>
        </w:tc>
        <w:tc>
          <w:tcPr>
            <w:tcW w:w="7110" w:type="dxa"/>
            <w:tcBorders>
              <w:top w:val="single" w:sz="4" w:space="0" w:color="auto"/>
              <w:left w:val="single" w:sz="4" w:space="0" w:color="auto"/>
              <w:bottom w:val="single" w:sz="8" w:space="0" w:color="auto"/>
              <w:right w:val="single" w:sz="8" w:space="0" w:color="auto"/>
            </w:tcBorders>
          </w:tcPr>
          <w:p w14:paraId="677B4043" w14:textId="31D668AF" w:rsidR="001048FE" w:rsidRPr="005B1F32" w:rsidRDefault="5E25BC30" w:rsidP="005001BD">
            <w:pPr>
              <w:spacing w:before="100" w:after="56"/>
              <w:rPr>
                <w:sz w:val="22"/>
                <w:szCs w:val="22"/>
              </w:rPr>
            </w:pPr>
            <w:r w:rsidRPr="5E25BC30">
              <w:rPr>
                <w:sz w:val="22"/>
                <w:szCs w:val="22"/>
              </w:rPr>
              <w:t>STA 700</w:t>
            </w:r>
            <w:r w:rsidR="005001BD">
              <w:rPr>
                <w:sz w:val="22"/>
                <w:szCs w:val="22"/>
              </w:rPr>
              <w:t>,</w:t>
            </w:r>
            <w:r w:rsidRPr="5E25BC30">
              <w:rPr>
                <w:sz w:val="22"/>
                <w:szCs w:val="22"/>
              </w:rPr>
              <w:t xml:space="preserve"> CSC 730</w:t>
            </w:r>
            <w:r w:rsidR="005001BD">
              <w:rPr>
                <w:sz w:val="22"/>
                <w:szCs w:val="22"/>
              </w:rPr>
              <w:t>, and any Calculus class, or departmental approval</w:t>
            </w:r>
            <w:smartTag w:uri="urn:schemas-microsoft-com:office:smarttags" w:element="stockticker"/>
          </w:p>
        </w:tc>
      </w:tr>
      <w:tr w:rsidR="006B5583" w14:paraId="61D592DE"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30663FA3" w14:textId="77777777" w:rsidR="006B5583" w:rsidRDefault="5E25BC30" w:rsidP="5E25BC30">
            <w:pPr>
              <w:spacing w:before="100" w:after="56"/>
              <w:rPr>
                <w:sz w:val="24"/>
                <w:szCs w:val="24"/>
              </w:rPr>
            </w:pPr>
            <w:r w:rsidRPr="5E25BC30">
              <w:rPr>
                <w:b/>
                <w:bCs/>
                <w:sz w:val="24"/>
                <w:szCs w:val="24"/>
              </w:rPr>
              <w:t>Course Description</w:t>
            </w:r>
          </w:p>
        </w:tc>
        <w:tc>
          <w:tcPr>
            <w:tcW w:w="8118" w:type="dxa"/>
            <w:gridSpan w:val="2"/>
            <w:tcBorders>
              <w:top w:val="single" w:sz="8" w:space="0" w:color="auto"/>
              <w:left w:val="single" w:sz="8" w:space="0" w:color="auto"/>
              <w:bottom w:val="single" w:sz="8" w:space="0" w:color="auto"/>
              <w:right w:val="single" w:sz="8" w:space="0" w:color="auto"/>
            </w:tcBorders>
          </w:tcPr>
          <w:p w14:paraId="7BDB91E8" w14:textId="6F0E6447" w:rsidR="006B5583" w:rsidRPr="005B1F32" w:rsidRDefault="005001BD" w:rsidP="005001BD">
            <w:pPr>
              <w:spacing w:before="100" w:after="56"/>
              <w:rPr>
                <w:sz w:val="22"/>
                <w:szCs w:val="22"/>
              </w:rPr>
            </w:pPr>
            <w:r>
              <w:rPr>
                <w:sz w:val="22"/>
                <w:szCs w:val="22"/>
              </w:rPr>
              <w:t>Data set manipulation</w:t>
            </w:r>
            <w:r w:rsidR="5E25BC30" w:rsidRPr="5E25BC30">
              <w:rPr>
                <w:sz w:val="22"/>
                <w:szCs w:val="22"/>
              </w:rPr>
              <w:t xml:space="preserve">, </w:t>
            </w:r>
            <w:r>
              <w:rPr>
                <w:sz w:val="22"/>
                <w:szCs w:val="22"/>
              </w:rPr>
              <w:t>applic</w:t>
            </w:r>
            <w:r w:rsidR="5E25BC30" w:rsidRPr="5E25BC30">
              <w:rPr>
                <w:sz w:val="22"/>
                <w:szCs w:val="22"/>
              </w:rPr>
              <w:t xml:space="preserve">ation of statistical </w:t>
            </w:r>
            <w:r>
              <w:rPr>
                <w:sz w:val="22"/>
                <w:szCs w:val="22"/>
              </w:rPr>
              <w:t>technique</w:t>
            </w:r>
            <w:r w:rsidR="5E25BC30" w:rsidRPr="5E25BC30">
              <w:rPr>
                <w:sz w:val="22"/>
                <w:szCs w:val="22"/>
              </w:rPr>
              <w:t xml:space="preserve">s in R, statistical programming, </w:t>
            </w:r>
            <w:r>
              <w:rPr>
                <w:sz w:val="22"/>
                <w:szCs w:val="22"/>
              </w:rPr>
              <w:t xml:space="preserve">and </w:t>
            </w:r>
            <w:r w:rsidR="5E25BC30" w:rsidRPr="5E25BC30">
              <w:rPr>
                <w:sz w:val="22"/>
                <w:szCs w:val="22"/>
              </w:rPr>
              <w:t>data mining skills.</w:t>
            </w:r>
          </w:p>
        </w:tc>
      </w:tr>
      <w:tr w:rsidR="006B5583" w14:paraId="091FADF4"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71F340E0" w14:textId="77777777" w:rsidR="006B5583" w:rsidRDefault="006B5583">
            <w:pPr>
              <w:tabs>
                <w:tab w:val="left" w:pos="0"/>
              </w:tabs>
              <w:suppressAutoHyphens/>
              <w:spacing w:line="120" w:lineRule="exact"/>
              <w:rPr>
                <w:sz w:val="22"/>
                <w:szCs w:val="22"/>
              </w:rPr>
            </w:pPr>
          </w:p>
          <w:p w14:paraId="47EF710E" w14:textId="77777777" w:rsidR="006B5583" w:rsidRDefault="5E25BC30" w:rsidP="5E25BC30">
            <w:pPr>
              <w:tabs>
                <w:tab w:val="left" w:pos="0"/>
              </w:tabs>
              <w:suppressAutoHyphens/>
              <w:spacing w:line="240" w:lineRule="atLeast"/>
              <w:rPr>
                <w:sz w:val="24"/>
                <w:szCs w:val="24"/>
              </w:rPr>
            </w:pPr>
            <w:r w:rsidRPr="5E25BC30">
              <w:rPr>
                <w:b/>
                <w:bCs/>
                <w:sz w:val="24"/>
                <w:szCs w:val="24"/>
              </w:rPr>
              <w:t>Required Materials</w:t>
            </w:r>
          </w:p>
        </w:tc>
        <w:tc>
          <w:tcPr>
            <w:tcW w:w="8118" w:type="dxa"/>
            <w:gridSpan w:val="2"/>
            <w:tcBorders>
              <w:top w:val="single" w:sz="8" w:space="0" w:color="auto"/>
              <w:left w:val="single" w:sz="8" w:space="0" w:color="auto"/>
              <w:bottom w:val="single" w:sz="8" w:space="0" w:color="auto"/>
              <w:right w:val="single" w:sz="8" w:space="0" w:color="auto"/>
            </w:tcBorders>
          </w:tcPr>
          <w:p w14:paraId="2AD9D7C4" w14:textId="77777777" w:rsidR="006B5583" w:rsidRPr="00BF7827" w:rsidRDefault="006B5583">
            <w:pPr>
              <w:tabs>
                <w:tab w:val="left" w:pos="0"/>
              </w:tabs>
              <w:suppressAutoHyphens/>
              <w:spacing w:line="120" w:lineRule="exact"/>
              <w:rPr>
                <w:sz w:val="22"/>
                <w:szCs w:val="22"/>
              </w:rPr>
            </w:pPr>
          </w:p>
          <w:p w14:paraId="62D65387" w14:textId="5DDC7D6E" w:rsidR="008C1D9A" w:rsidRDefault="5E25BC30" w:rsidP="0002488F">
            <w:pPr>
              <w:widowControl/>
              <w:numPr>
                <w:ilvl w:val="0"/>
                <w:numId w:val="23"/>
              </w:numPr>
              <w:autoSpaceDE/>
              <w:autoSpaceDN/>
              <w:adjustRightInd/>
            </w:pPr>
            <w:r w:rsidRPr="5E25BC30">
              <w:rPr>
                <w:b/>
                <w:bCs/>
              </w:rPr>
              <w:t>TEXT :  a.  Required: R For Data Science</w:t>
            </w:r>
            <w:r>
              <w:t xml:space="preserve"> (</w:t>
            </w:r>
            <w:proofErr w:type="spellStart"/>
            <w:r>
              <w:t>Grolemund</w:t>
            </w:r>
            <w:proofErr w:type="spellEnd"/>
            <w:r>
              <w:t xml:space="preserve"> and Wickham)</w:t>
            </w:r>
          </w:p>
          <w:p w14:paraId="450D94A1" w14:textId="6E795B17" w:rsidR="5E25BC30" w:rsidRDefault="5E25BC30" w:rsidP="5E25BC30">
            <w:pPr>
              <w:ind w:left="720"/>
            </w:pPr>
            <w:r>
              <w:t xml:space="preserve">                     </w:t>
            </w:r>
            <w:hyperlink r:id="rId5">
              <w:r w:rsidRPr="5E25BC30">
                <w:rPr>
                  <w:rStyle w:val="Hyperlink"/>
                  <w:sz w:val="22"/>
                  <w:szCs w:val="22"/>
                </w:rPr>
                <w:t>http://r4ds.had.co.nz/</w:t>
              </w:r>
            </w:hyperlink>
          </w:p>
          <w:p w14:paraId="2E2198BB" w14:textId="310081A8" w:rsidR="006B5583" w:rsidRPr="00177330" w:rsidRDefault="5E25BC30" w:rsidP="5E25BC30">
            <w:pPr>
              <w:spacing w:after="160" w:line="259" w:lineRule="auto"/>
              <w:rPr>
                <w:sz w:val="22"/>
                <w:szCs w:val="22"/>
              </w:rPr>
            </w:pPr>
            <w:r w:rsidRPr="5E25BC30">
              <w:rPr>
                <w:b/>
                <w:bCs/>
              </w:rPr>
              <w:t xml:space="preserve">                           b</w:t>
            </w:r>
            <w:r>
              <w:t xml:space="preserve">. </w:t>
            </w:r>
            <w:r w:rsidRPr="5E25BC30">
              <w:rPr>
                <w:b/>
                <w:bCs/>
              </w:rPr>
              <w:t>Recommended: An Introduction to R</w:t>
            </w:r>
            <w:r>
              <w:t>. (</w:t>
            </w:r>
            <w:proofErr w:type="spellStart"/>
            <w:r>
              <w:t>Venables</w:t>
            </w:r>
            <w:proofErr w:type="spellEnd"/>
            <w:r>
              <w:t xml:space="preserve"> and Smith)  </w:t>
            </w:r>
          </w:p>
          <w:p w14:paraId="7AE20172" w14:textId="53352348" w:rsidR="006B5583" w:rsidRPr="00177330" w:rsidRDefault="5E25BC30" w:rsidP="5E25BC30">
            <w:pPr>
              <w:spacing w:after="160" w:line="259" w:lineRule="auto"/>
            </w:pPr>
            <w:r>
              <w:t xml:space="preserve">                                 </w:t>
            </w:r>
            <w:hyperlink r:id="rId6">
              <w:r w:rsidRPr="5E25BC30">
                <w:rPr>
                  <w:rStyle w:val="Hyperlink"/>
                  <w:sz w:val="22"/>
                  <w:szCs w:val="22"/>
                </w:rPr>
                <w:t>https://cran.r-project.org/doc/manuals/R-intro.pdf</w:t>
              </w:r>
            </w:hyperlink>
          </w:p>
          <w:p w14:paraId="5F069BAF" w14:textId="1E8A5EED" w:rsidR="006B5583" w:rsidRPr="00177330" w:rsidRDefault="5E25BC30" w:rsidP="5E25BC30">
            <w:pPr>
              <w:spacing w:after="160" w:line="259" w:lineRule="auto"/>
              <w:rPr>
                <w:b/>
                <w:bCs/>
                <w:sz w:val="22"/>
                <w:szCs w:val="22"/>
              </w:rPr>
            </w:pPr>
            <w:r w:rsidRPr="5E25BC30">
              <w:rPr>
                <w:sz w:val="22"/>
                <w:szCs w:val="22"/>
              </w:rPr>
              <w:t xml:space="preserve">                          </w:t>
            </w:r>
            <w:r w:rsidRPr="5E25BC30">
              <w:rPr>
                <w:b/>
                <w:bCs/>
                <w:sz w:val="22"/>
                <w:szCs w:val="22"/>
              </w:rPr>
              <w:t xml:space="preserve"> c. The R Inferno (Burns)</w:t>
            </w:r>
          </w:p>
          <w:p w14:paraId="56FD9038" w14:textId="6BA95865" w:rsidR="006B5583" w:rsidRPr="00177330" w:rsidRDefault="5E25BC30" w:rsidP="5E25BC30">
            <w:pPr>
              <w:spacing w:after="160" w:line="259" w:lineRule="auto"/>
              <w:rPr>
                <w:b/>
                <w:bCs/>
                <w:sz w:val="22"/>
                <w:szCs w:val="22"/>
              </w:rPr>
            </w:pPr>
            <w:r w:rsidRPr="5E25BC30">
              <w:rPr>
                <w:b/>
                <w:bCs/>
                <w:sz w:val="22"/>
                <w:szCs w:val="22"/>
              </w:rPr>
              <w:t xml:space="preserve">                                 </w:t>
            </w:r>
            <w:hyperlink r:id="rId7">
              <w:r w:rsidRPr="5E25BC30">
                <w:rPr>
                  <w:rStyle w:val="Hyperlink"/>
                  <w:sz w:val="22"/>
                  <w:szCs w:val="22"/>
                </w:rPr>
                <w:t>http://www.burns-stat.com/pages/Tutor/R_inferno.pdf</w:t>
              </w:r>
            </w:hyperlink>
          </w:p>
          <w:p w14:paraId="2D20F704" w14:textId="472D8171" w:rsidR="006B5583" w:rsidRPr="00177330" w:rsidRDefault="5E25BC30" w:rsidP="5E25BC30">
            <w:pPr>
              <w:spacing w:after="160" w:line="259" w:lineRule="auto"/>
              <w:rPr>
                <w:sz w:val="22"/>
                <w:szCs w:val="22"/>
              </w:rPr>
            </w:pPr>
            <w:r w:rsidRPr="5E25BC30">
              <w:rPr>
                <w:sz w:val="22"/>
                <w:szCs w:val="22"/>
              </w:rPr>
              <w:t xml:space="preserve">                          </w:t>
            </w:r>
            <w:r w:rsidRPr="5E25BC30">
              <w:rPr>
                <w:b/>
                <w:bCs/>
                <w:sz w:val="22"/>
                <w:szCs w:val="22"/>
              </w:rPr>
              <w:t xml:space="preserve"> d. </w:t>
            </w:r>
            <w:r w:rsidRPr="5E25BC30">
              <w:rPr>
                <w:b/>
                <w:bCs/>
              </w:rPr>
              <w:t>I</w:t>
            </w:r>
            <w:r w:rsidRPr="5E25BC30">
              <w:rPr>
                <w:b/>
                <w:bCs/>
                <w:sz w:val="22"/>
                <w:szCs w:val="22"/>
              </w:rPr>
              <w:t>nternet access</w:t>
            </w:r>
          </w:p>
          <w:p w14:paraId="69B03130" w14:textId="4F48ABD7" w:rsidR="006B5583" w:rsidRPr="00177330" w:rsidRDefault="5E25BC30" w:rsidP="5E25BC30">
            <w:pPr>
              <w:spacing w:after="160" w:line="259" w:lineRule="auto"/>
              <w:rPr>
                <w:b/>
                <w:bCs/>
                <w:sz w:val="22"/>
                <w:szCs w:val="22"/>
              </w:rPr>
            </w:pPr>
            <w:r w:rsidRPr="5E25BC30">
              <w:rPr>
                <w:b/>
                <w:bCs/>
                <w:sz w:val="22"/>
                <w:szCs w:val="22"/>
              </w:rPr>
              <w:t xml:space="preserve">                           e. R (&gt;= 3.3.0)</w:t>
            </w:r>
          </w:p>
          <w:p w14:paraId="51181478" w14:textId="397B07D3" w:rsidR="006B5583" w:rsidRPr="00177330" w:rsidRDefault="5E25BC30" w:rsidP="5E25BC30">
            <w:pPr>
              <w:spacing w:after="160" w:line="259" w:lineRule="auto"/>
              <w:rPr>
                <w:b/>
                <w:bCs/>
                <w:sz w:val="22"/>
                <w:szCs w:val="22"/>
              </w:rPr>
            </w:pPr>
            <w:r w:rsidRPr="5E25BC30">
              <w:rPr>
                <w:b/>
                <w:bCs/>
                <w:sz w:val="22"/>
                <w:szCs w:val="22"/>
              </w:rPr>
              <w:t xml:space="preserve">                           f. R Studio (&gt;= 0.99.903)</w:t>
            </w:r>
          </w:p>
          <w:p w14:paraId="5CFE5AE9" w14:textId="586048C2" w:rsidR="006B5583" w:rsidRPr="00177330" w:rsidRDefault="5E25BC30" w:rsidP="5E25BC30">
            <w:pPr>
              <w:spacing w:after="160" w:line="259" w:lineRule="auto"/>
              <w:rPr>
                <w:b/>
                <w:bCs/>
                <w:sz w:val="22"/>
                <w:szCs w:val="22"/>
              </w:rPr>
            </w:pPr>
            <w:r w:rsidRPr="5E25BC30">
              <w:rPr>
                <w:b/>
                <w:bCs/>
                <w:sz w:val="22"/>
                <w:szCs w:val="22"/>
              </w:rPr>
              <w:t xml:space="preserve">                           g. </w:t>
            </w:r>
            <w:proofErr w:type="spellStart"/>
            <w:r w:rsidRPr="5E25BC30">
              <w:rPr>
                <w:b/>
                <w:bCs/>
                <w:sz w:val="22"/>
                <w:szCs w:val="22"/>
              </w:rPr>
              <w:t>pandoc</w:t>
            </w:r>
            <w:proofErr w:type="spellEnd"/>
            <w:r w:rsidRPr="5E25BC30">
              <w:rPr>
                <w:b/>
                <w:bCs/>
                <w:sz w:val="22"/>
                <w:szCs w:val="22"/>
              </w:rPr>
              <w:t xml:space="preserve"> (&gt;= 1.17.2)</w:t>
            </w:r>
          </w:p>
        </w:tc>
      </w:tr>
      <w:tr w:rsidR="006B5583" w14:paraId="62161A2C"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55B57B0D" w14:textId="77777777" w:rsidR="006B5583" w:rsidRDefault="5E25BC30" w:rsidP="5E25BC30">
            <w:pPr>
              <w:spacing w:before="100" w:after="56"/>
              <w:rPr>
                <w:sz w:val="24"/>
                <w:szCs w:val="24"/>
              </w:rPr>
            </w:pPr>
            <w:r w:rsidRPr="5E25BC30">
              <w:rPr>
                <w:b/>
                <w:bCs/>
                <w:sz w:val="24"/>
                <w:szCs w:val="24"/>
              </w:rPr>
              <w:t>Purpose of the Course</w:t>
            </w:r>
          </w:p>
        </w:tc>
        <w:tc>
          <w:tcPr>
            <w:tcW w:w="8118" w:type="dxa"/>
            <w:gridSpan w:val="2"/>
            <w:tcBorders>
              <w:top w:val="single" w:sz="8" w:space="0" w:color="auto"/>
              <w:left w:val="single" w:sz="8" w:space="0" w:color="auto"/>
              <w:bottom w:val="single" w:sz="8" w:space="0" w:color="auto"/>
              <w:right w:val="single" w:sz="8" w:space="0" w:color="auto"/>
            </w:tcBorders>
          </w:tcPr>
          <w:p w14:paraId="59F752A6" w14:textId="4A87F1A2" w:rsidR="006C5346" w:rsidRPr="005B1F32" w:rsidRDefault="5E25BC30" w:rsidP="5E25BC30">
            <w:pPr>
              <w:ind w:firstLine="368"/>
              <w:rPr>
                <w:sz w:val="22"/>
                <w:szCs w:val="22"/>
              </w:rPr>
            </w:pPr>
            <w:r w:rsidRPr="5E25BC30">
              <w:rPr>
                <w:sz w:val="22"/>
                <w:szCs w:val="22"/>
              </w:rPr>
              <w:t xml:space="preserve">Computing with data is an essential part of statistical research and practice. The R language provides a rich computing environment for working with data. R not only offers an abundance of packages that allow users the access to well-established statistical techniques, but </w:t>
            </w:r>
            <w:r w:rsidR="00404C8A">
              <w:rPr>
                <w:sz w:val="22"/>
                <w:szCs w:val="22"/>
              </w:rPr>
              <w:t xml:space="preserve">also </w:t>
            </w:r>
            <w:r w:rsidRPr="5E25BC30">
              <w:rPr>
                <w:sz w:val="22"/>
                <w:szCs w:val="22"/>
              </w:rPr>
              <w:t>provide</w:t>
            </w:r>
            <w:r w:rsidR="00404C8A">
              <w:rPr>
                <w:sz w:val="22"/>
                <w:szCs w:val="22"/>
              </w:rPr>
              <w:t>s</w:t>
            </w:r>
            <w:r w:rsidRPr="5E25BC30">
              <w:rPr>
                <w:sz w:val="22"/>
                <w:szCs w:val="22"/>
              </w:rPr>
              <w:t xml:space="preserve"> great flexibility for users to create their own methods to handle the data. Backed by the detailed documentation and support from both inside and outside of the statistical community, R has become an indispensable tool for statistical computing and therefore an integral part of a statistics program.  </w:t>
            </w:r>
          </w:p>
          <w:p w14:paraId="656D3EF1" w14:textId="77777777" w:rsidR="006B5583" w:rsidRPr="00BF7827" w:rsidRDefault="5E25BC30" w:rsidP="5E25BC30">
            <w:pPr>
              <w:ind w:left="8" w:firstLine="352"/>
              <w:rPr>
                <w:sz w:val="22"/>
                <w:szCs w:val="22"/>
              </w:rPr>
            </w:pPr>
            <w:r w:rsidRPr="5E25BC30">
              <w:rPr>
                <w:sz w:val="22"/>
                <w:szCs w:val="22"/>
              </w:rPr>
              <w:t>This course will help students develop the basic skills of conducting statistical analysis using R. A student from this course is expected to be comfortable with the R environment, be proficient to conduct data set manipulation and to apply various statistical techniques. A student is also expected to write simple programs to implement his/her idea of building statistical models.</w:t>
            </w:r>
            <w:r w:rsidRPr="5E25BC30">
              <w:rPr>
                <w:sz w:val="24"/>
                <w:szCs w:val="24"/>
              </w:rPr>
              <w:t xml:space="preserve"> </w:t>
            </w:r>
          </w:p>
        </w:tc>
      </w:tr>
      <w:tr w:rsidR="006B5583" w14:paraId="30918121"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2D57BAE0" w14:textId="77777777" w:rsidR="006B5583" w:rsidRDefault="5E25BC30" w:rsidP="5E25BC30">
            <w:pPr>
              <w:spacing w:before="100" w:after="56"/>
              <w:rPr>
                <w:sz w:val="24"/>
                <w:szCs w:val="24"/>
              </w:rPr>
            </w:pPr>
            <w:r w:rsidRPr="5E25BC30">
              <w:rPr>
                <w:b/>
                <w:bCs/>
                <w:sz w:val="24"/>
                <w:szCs w:val="24"/>
              </w:rPr>
              <w:lastRenderedPageBreak/>
              <w:t>Student Learning Outcomes</w:t>
            </w:r>
          </w:p>
        </w:tc>
        <w:tc>
          <w:tcPr>
            <w:tcW w:w="8118" w:type="dxa"/>
            <w:gridSpan w:val="2"/>
            <w:tcBorders>
              <w:top w:val="single" w:sz="8" w:space="0" w:color="auto"/>
              <w:left w:val="single" w:sz="8" w:space="0" w:color="auto"/>
              <w:bottom w:val="single" w:sz="8" w:space="0" w:color="auto"/>
              <w:right w:val="single" w:sz="8" w:space="0" w:color="auto"/>
            </w:tcBorders>
          </w:tcPr>
          <w:p w14:paraId="75611382" w14:textId="46688E7E" w:rsidR="00177330" w:rsidRPr="005B1F32" w:rsidRDefault="5E25BC30" w:rsidP="5E25BC30">
            <w:pPr>
              <w:rPr>
                <w:sz w:val="22"/>
                <w:szCs w:val="22"/>
              </w:rPr>
            </w:pPr>
            <w:r w:rsidRPr="5E25BC30">
              <w:rPr>
                <w:sz w:val="22"/>
                <w:szCs w:val="22"/>
              </w:rPr>
              <w:t xml:space="preserve">Students who successfully complete STA 580 </w:t>
            </w:r>
            <w:r w:rsidR="00404C8A">
              <w:rPr>
                <w:sz w:val="22"/>
                <w:szCs w:val="22"/>
              </w:rPr>
              <w:t xml:space="preserve">or STA 780 </w:t>
            </w:r>
            <w:r w:rsidRPr="5E25BC30">
              <w:rPr>
                <w:sz w:val="22"/>
                <w:szCs w:val="22"/>
              </w:rPr>
              <w:t>will demonstrate the ability to use R to:</w:t>
            </w:r>
          </w:p>
          <w:p w14:paraId="5241E0B4" w14:textId="77777777" w:rsidR="00177330" w:rsidRPr="005B1F32" w:rsidRDefault="0002488F" w:rsidP="5E25BC30">
            <w:pPr>
              <w:pStyle w:val="ListParagraph"/>
              <w:numPr>
                <w:ilvl w:val="0"/>
                <w:numId w:val="2"/>
              </w:numPr>
              <w:rPr>
                <w:sz w:val="22"/>
                <w:szCs w:val="22"/>
              </w:rPr>
            </w:pPr>
            <w:r w:rsidRPr="005B1F32">
              <w:rPr>
                <w:sz w:val="22"/>
                <w:szCs w:val="22"/>
              </w:rPr>
              <w:t xml:space="preserve">Perform </w:t>
            </w:r>
            <w:r w:rsidR="00A75D15">
              <w:rPr>
                <w:sz w:val="22"/>
                <w:szCs w:val="22"/>
              </w:rPr>
              <w:t>basic programming</w:t>
            </w:r>
            <w:r w:rsidRPr="005B1F32">
              <w:rPr>
                <w:sz w:val="22"/>
                <w:szCs w:val="22"/>
              </w:rPr>
              <w:t>.</w:t>
            </w:r>
          </w:p>
          <w:p w14:paraId="46E41A15" w14:textId="357D9CE8" w:rsidR="5E25BC30" w:rsidRDefault="5E25BC30" w:rsidP="5E25BC30">
            <w:pPr>
              <w:pStyle w:val="ListParagraph"/>
              <w:numPr>
                <w:ilvl w:val="0"/>
                <w:numId w:val="2"/>
              </w:numPr>
              <w:rPr>
                <w:sz w:val="22"/>
                <w:szCs w:val="22"/>
              </w:rPr>
            </w:pPr>
            <w:r w:rsidRPr="5E25BC30">
              <w:rPr>
                <w:sz w:val="22"/>
                <w:szCs w:val="22"/>
              </w:rPr>
              <w:t>Make use of literate programming.</w:t>
            </w:r>
          </w:p>
          <w:p w14:paraId="5007C0CA" w14:textId="77777777" w:rsidR="00177330" w:rsidRPr="005B1F32" w:rsidRDefault="0002488F" w:rsidP="5E25BC30">
            <w:pPr>
              <w:pStyle w:val="ListParagraph"/>
              <w:numPr>
                <w:ilvl w:val="0"/>
                <w:numId w:val="2"/>
              </w:numPr>
              <w:rPr>
                <w:sz w:val="22"/>
                <w:szCs w:val="22"/>
              </w:rPr>
            </w:pPr>
            <w:r w:rsidRPr="005B1F32">
              <w:rPr>
                <w:sz w:val="22"/>
                <w:szCs w:val="22"/>
              </w:rPr>
              <w:t>Conduct operation</w:t>
            </w:r>
            <w:r w:rsidR="00A4391C" w:rsidRPr="005B1F32">
              <w:rPr>
                <w:sz w:val="22"/>
                <w:szCs w:val="22"/>
              </w:rPr>
              <w:t>s</w:t>
            </w:r>
            <w:r w:rsidRPr="005B1F32">
              <w:rPr>
                <w:sz w:val="22"/>
                <w:szCs w:val="22"/>
              </w:rPr>
              <w:t xml:space="preserve"> on numbers, </w:t>
            </w:r>
            <w:r w:rsidR="007C4DC2" w:rsidRPr="005B1F32">
              <w:rPr>
                <w:sz w:val="22"/>
                <w:szCs w:val="22"/>
              </w:rPr>
              <w:t xml:space="preserve">vectors, </w:t>
            </w:r>
            <w:r w:rsidRPr="005B1F32">
              <w:rPr>
                <w:sz w:val="22"/>
                <w:szCs w:val="22"/>
              </w:rPr>
              <w:t xml:space="preserve">arrays and matrices. </w:t>
            </w:r>
          </w:p>
          <w:p w14:paraId="61C6387D" w14:textId="77777777" w:rsidR="00177330" w:rsidRPr="005B1F32" w:rsidRDefault="00A4391C" w:rsidP="5E25BC30">
            <w:pPr>
              <w:pStyle w:val="ListParagraph"/>
              <w:numPr>
                <w:ilvl w:val="0"/>
                <w:numId w:val="2"/>
              </w:numPr>
              <w:rPr>
                <w:sz w:val="22"/>
                <w:szCs w:val="22"/>
              </w:rPr>
            </w:pPr>
            <w:r w:rsidRPr="005B1F32">
              <w:rPr>
                <w:sz w:val="22"/>
                <w:szCs w:val="22"/>
              </w:rPr>
              <w:t>Apply basic statistical models</w:t>
            </w:r>
            <w:r w:rsidR="0002488F" w:rsidRPr="005B1F32">
              <w:rPr>
                <w:sz w:val="22"/>
                <w:szCs w:val="22"/>
              </w:rPr>
              <w:t xml:space="preserve"> and interpret the output.</w:t>
            </w:r>
          </w:p>
          <w:p w14:paraId="5AF12975" w14:textId="77777777" w:rsidR="00177330" w:rsidRPr="005B1F32" w:rsidRDefault="0002488F" w:rsidP="5E25BC30">
            <w:pPr>
              <w:pStyle w:val="ListParagraph"/>
              <w:numPr>
                <w:ilvl w:val="0"/>
                <w:numId w:val="2"/>
              </w:numPr>
              <w:rPr>
                <w:sz w:val="22"/>
                <w:szCs w:val="22"/>
              </w:rPr>
            </w:pPr>
            <w:r w:rsidRPr="005B1F32">
              <w:rPr>
                <w:sz w:val="22"/>
                <w:szCs w:val="22"/>
              </w:rPr>
              <w:t>Write simple functions to implement statistical methods.</w:t>
            </w:r>
          </w:p>
          <w:p w14:paraId="56A3BC82" w14:textId="77777777" w:rsidR="0002488F" w:rsidRPr="005B1F32" w:rsidRDefault="00A4391C" w:rsidP="5E25BC30">
            <w:pPr>
              <w:pStyle w:val="ListParagraph"/>
              <w:numPr>
                <w:ilvl w:val="0"/>
                <w:numId w:val="2"/>
              </w:numPr>
              <w:rPr>
                <w:sz w:val="22"/>
                <w:szCs w:val="22"/>
              </w:rPr>
            </w:pPr>
            <w:r w:rsidRPr="005B1F32">
              <w:rPr>
                <w:sz w:val="22"/>
                <w:szCs w:val="22"/>
              </w:rPr>
              <w:t>Utilize</w:t>
            </w:r>
            <w:r w:rsidR="0002488F" w:rsidRPr="005B1F32">
              <w:rPr>
                <w:sz w:val="22"/>
                <w:szCs w:val="22"/>
              </w:rPr>
              <w:t xml:space="preserve"> basic skills of statistical data mining.</w:t>
            </w:r>
          </w:p>
          <w:p w14:paraId="72CBD854" w14:textId="3862EE9B" w:rsidR="00A4391C" w:rsidRPr="005B1F32" w:rsidRDefault="5E25BC30" w:rsidP="5E25BC30">
            <w:pPr>
              <w:rPr>
                <w:sz w:val="22"/>
                <w:szCs w:val="22"/>
              </w:rPr>
            </w:pPr>
            <w:r w:rsidRPr="5E25BC30">
              <w:rPr>
                <w:sz w:val="22"/>
                <w:szCs w:val="22"/>
              </w:rPr>
              <w:t>Students who successfully complete STA 780 will also demonstrate the ability to</w:t>
            </w:r>
            <w:ins w:id="0" w:author="Kay, Lisa" w:date="2016-08-16T21:37:00Z">
              <w:r w:rsidR="00404C8A">
                <w:rPr>
                  <w:sz w:val="22"/>
                  <w:szCs w:val="22"/>
                </w:rPr>
                <w:t>:</w:t>
              </w:r>
            </w:ins>
            <w:r w:rsidRPr="5E25BC30">
              <w:rPr>
                <w:sz w:val="22"/>
                <w:szCs w:val="22"/>
              </w:rPr>
              <w:t xml:space="preserve"> </w:t>
            </w:r>
          </w:p>
          <w:p w14:paraId="35F7EC2D" w14:textId="77777777" w:rsidR="00A4391C" w:rsidRPr="005B1F32" w:rsidRDefault="00A4391C" w:rsidP="5E25BC30">
            <w:pPr>
              <w:pStyle w:val="ListParagraph"/>
              <w:numPr>
                <w:ilvl w:val="0"/>
                <w:numId w:val="1"/>
              </w:numPr>
              <w:rPr>
                <w:sz w:val="22"/>
                <w:szCs w:val="22"/>
              </w:rPr>
            </w:pPr>
            <w:r w:rsidRPr="005B1F32">
              <w:rPr>
                <w:sz w:val="22"/>
                <w:szCs w:val="22"/>
              </w:rPr>
              <w:t xml:space="preserve">Analyze data using </w:t>
            </w:r>
            <w:r w:rsidR="002171B8">
              <w:rPr>
                <w:sz w:val="22"/>
                <w:szCs w:val="22"/>
              </w:rPr>
              <w:t>advanced</w:t>
            </w:r>
            <w:r w:rsidRPr="005B1F32">
              <w:rPr>
                <w:sz w:val="22"/>
                <w:szCs w:val="22"/>
              </w:rPr>
              <w:t xml:space="preserve"> statistical models.</w:t>
            </w:r>
          </w:p>
          <w:p w14:paraId="6726A54C" w14:textId="77777777" w:rsidR="00A4391C" w:rsidRPr="005B1F32" w:rsidRDefault="000C08F5" w:rsidP="5E25BC30">
            <w:pPr>
              <w:pStyle w:val="ListParagraph"/>
              <w:numPr>
                <w:ilvl w:val="0"/>
                <w:numId w:val="1"/>
              </w:numPr>
              <w:rPr>
                <w:sz w:val="22"/>
                <w:szCs w:val="22"/>
              </w:rPr>
            </w:pPr>
            <w:r w:rsidRPr="005B1F32">
              <w:rPr>
                <w:sz w:val="22"/>
                <w:szCs w:val="22"/>
              </w:rPr>
              <w:t xml:space="preserve">Implement </w:t>
            </w:r>
            <w:r w:rsidR="002171B8">
              <w:rPr>
                <w:sz w:val="22"/>
                <w:szCs w:val="22"/>
              </w:rPr>
              <w:t>intermediate</w:t>
            </w:r>
            <w:r w:rsidRPr="005B1F32">
              <w:rPr>
                <w:sz w:val="22"/>
                <w:szCs w:val="22"/>
              </w:rPr>
              <w:t xml:space="preserve"> data mining skills.</w:t>
            </w:r>
          </w:p>
          <w:p w14:paraId="54AE9A32" w14:textId="77777777" w:rsidR="00A4391C" w:rsidRPr="005B1F32" w:rsidRDefault="00A4391C" w:rsidP="5E25BC30">
            <w:pPr>
              <w:pStyle w:val="ListParagraph"/>
              <w:numPr>
                <w:ilvl w:val="0"/>
                <w:numId w:val="1"/>
              </w:numPr>
              <w:rPr>
                <w:sz w:val="22"/>
                <w:szCs w:val="22"/>
              </w:rPr>
            </w:pPr>
            <w:r w:rsidRPr="005B1F32">
              <w:rPr>
                <w:sz w:val="22"/>
                <w:szCs w:val="22"/>
              </w:rPr>
              <w:t>Develop efficient computational algorithms.</w:t>
            </w:r>
          </w:p>
          <w:p w14:paraId="61FED601" w14:textId="4FE253D3" w:rsidR="00A4391C" w:rsidRPr="005B1F32" w:rsidRDefault="5E25BC30" w:rsidP="5E25BC30">
            <w:pPr>
              <w:pStyle w:val="ListParagraph"/>
              <w:numPr>
                <w:ilvl w:val="0"/>
                <w:numId w:val="1"/>
              </w:numPr>
              <w:rPr>
                <w:sz w:val="22"/>
                <w:szCs w:val="22"/>
              </w:rPr>
            </w:pPr>
            <w:r w:rsidRPr="5E25BC30">
              <w:rPr>
                <w:sz w:val="22"/>
                <w:szCs w:val="22"/>
              </w:rPr>
              <w:t>Explore and adopt R packages for statistical analysis in different areas.</w:t>
            </w:r>
          </w:p>
        </w:tc>
      </w:tr>
      <w:tr w:rsidR="006B5583" w14:paraId="4B2C6476"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6BD95191" w14:textId="77777777" w:rsidR="006B5583" w:rsidRDefault="5E25BC30" w:rsidP="5E25BC30">
            <w:pPr>
              <w:spacing w:before="100" w:after="56"/>
              <w:rPr>
                <w:sz w:val="24"/>
                <w:szCs w:val="24"/>
              </w:rPr>
            </w:pPr>
            <w:r w:rsidRPr="5E25BC30">
              <w:rPr>
                <w:b/>
                <w:bCs/>
                <w:sz w:val="24"/>
                <w:szCs w:val="24"/>
                <w:u w:val="single"/>
              </w:rPr>
              <w:lastRenderedPageBreak/>
              <w:t>Tentative</w:t>
            </w:r>
            <w:r w:rsidRPr="5E25BC30">
              <w:rPr>
                <w:b/>
                <w:bCs/>
                <w:sz w:val="24"/>
                <w:szCs w:val="24"/>
              </w:rPr>
              <w:t xml:space="preserve"> Course Outline</w:t>
            </w:r>
          </w:p>
        </w:tc>
        <w:tc>
          <w:tcPr>
            <w:tcW w:w="8118" w:type="dxa"/>
            <w:gridSpan w:val="2"/>
            <w:tcBorders>
              <w:top w:val="single" w:sz="8" w:space="0" w:color="auto"/>
              <w:left w:val="single" w:sz="8" w:space="0" w:color="auto"/>
              <w:bottom w:val="single" w:sz="8" w:space="0" w:color="auto"/>
              <w:right w:val="single" w:sz="8" w:space="0" w:color="auto"/>
            </w:tcBorders>
          </w:tcPr>
          <w:p w14:paraId="2E4CEA58" w14:textId="77777777" w:rsidR="008C1D9A" w:rsidRPr="00624944" w:rsidRDefault="5E25BC30" w:rsidP="5E25BC30">
            <w:pPr>
              <w:rPr>
                <w:b/>
                <w:bCs/>
              </w:rPr>
            </w:pPr>
            <w:r w:rsidRPr="5E25BC30">
              <w:rPr>
                <w:b/>
                <w:bCs/>
              </w:rPr>
              <w:t>List of Topics</w:t>
            </w:r>
          </w:p>
          <w:p w14:paraId="13EB10BF" w14:textId="77777777" w:rsidR="008C1D9A" w:rsidRPr="002D275D" w:rsidRDefault="5E25BC30" w:rsidP="5E25BC30">
            <w:pPr>
              <w:widowControl/>
              <w:numPr>
                <w:ilvl w:val="0"/>
                <w:numId w:val="25"/>
              </w:numPr>
              <w:autoSpaceDE/>
              <w:autoSpaceDN/>
              <w:adjustRightInd/>
              <w:rPr>
                <w:b/>
                <w:bCs/>
              </w:rPr>
            </w:pPr>
            <w:r w:rsidRPr="5E25BC30">
              <w:rPr>
                <w:b/>
                <w:bCs/>
              </w:rPr>
              <w:t>Introduction to R (1 week)</w:t>
            </w:r>
          </w:p>
          <w:p w14:paraId="67E466EC" w14:textId="77777777" w:rsidR="008C1D9A" w:rsidRDefault="5E25BC30" w:rsidP="008C1D9A">
            <w:pPr>
              <w:widowControl/>
              <w:numPr>
                <w:ilvl w:val="1"/>
                <w:numId w:val="25"/>
              </w:numPr>
              <w:tabs>
                <w:tab w:val="clear" w:pos="1448"/>
                <w:tab w:val="num" w:pos="1440"/>
              </w:tabs>
              <w:autoSpaceDE/>
              <w:autoSpaceDN/>
              <w:adjustRightInd/>
              <w:ind w:left="1440"/>
            </w:pPr>
            <w:r>
              <w:t>Put R to work(download and installation; start and end an R session)</w:t>
            </w:r>
          </w:p>
          <w:p w14:paraId="49FFF463" w14:textId="77777777" w:rsidR="008C1D9A" w:rsidRDefault="5E25BC30" w:rsidP="008C1D9A">
            <w:pPr>
              <w:widowControl/>
              <w:numPr>
                <w:ilvl w:val="1"/>
                <w:numId w:val="25"/>
              </w:numPr>
              <w:tabs>
                <w:tab w:val="clear" w:pos="1448"/>
                <w:tab w:val="num" w:pos="1440"/>
              </w:tabs>
              <w:autoSpaceDE/>
              <w:autoSpaceDN/>
              <w:adjustRightInd/>
              <w:ind w:left="1440"/>
            </w:pPr>
            <w:r>
              <w:t>Get help and find R documentation</w:t>
            </w:r>
          </w:p>
          <w:p w14:paraId="2D2D9E7D" w14:textId="77777777" w:rsidR="008C1D9A" w:rsidRDefault="5E25BC30" w:rsidP="008C1D9A">
            <w:pPr>
              <w:widowControl/>
              <w:numPr>
                <w:ilvl w:val="1"/>
                <w:numId w:val="25"/>
              </w:numPr>
              <w:tabs>
                <w:tab w:val="clear" w:pos="1448"/>
                <w:tab w:val="num" w:pos="1440"/>
              </w:tabs>
              <w:autoSpaceDE/>
              <w:autoSpaceDN/>
              <w:adjustRightInd/>
              <w:ind w:left="1440"/>
            </w:pPr>
            <w:r>
              <w:t>R environment</w:t>
            </w:r>
          </w:p>
          <w:p w14:paraId="3C1643DC" w14:textId="252F4896" w:rsidR="5E25BC30" w:rsidRDefault="5E25BC30" w:rsidP="5E25BC30">
            <w:pPr>
              <w:numPr>
                <w:ilvl w:val="1"/>
                <w:numId w:val="25"/>
              </w:numPr>
              <w:ind w:left="1440"/>
            </w:pPr>
            <w:r>
              <w:t>R Markdown</w:t>
            </w:r>
          </w:p>
          <w:p w14:paraId="19BB616F" w14:textId="77777777" w:rsidR="008C1D9A" w:rsidRDefault="008C1D9A" w:rsidP="008C1D9A">
            <w:pPr>
              <w:ind w:left="1080"/>
            </w:pPr>
          </w:p>
          <w:p w14:paraId="1AF01968" w14:textId="7364EC3C" w:rsidR="008C1D9A" w:rsidRPr="002D275D" w:rsidRDefault="5E25BC30" w:rsidP="5E25BC30">
            <w:pPr>
              <w:widowControl/>
              <w:numPr>
                <w:ilvl w:val="0"/>
                <w:numId w:val="25"/>
              </w:numPr>
              <w:autoSpaceDE/>
              <w:autoSpaceDN/>
              <w:adjustRightInd/>
              <w:rPr>
                <w:b/>
                <w:bCs/>
              </w:rPr>
            </w:pPr>
            <w:r w:rsidRPr="5E25BC30">
              <w:rPr>
                <w:b/>
                <w:bCs/>
              </w:rPr>
              <w:t>Basic R Operations (2 weeks)</w:t>
            </w:r>
          </w:p>
          <w:p w14:paraId="07F2C6AD" w14:textId="77777777" w:rsidR="008C1D9A" w:rsidRDefault="5E25BC30" w:rsidP="008C1D9A">
            <w:pPr>
              <w:widowControl/>
              <w:numPr>
                <w:ilvl w:val="1"/>
                <w:numId w:val="25"/>
              </w:numPr>
              <w:tabs>
                <w:tab w:val="clear" w:pos="1448"/>
                <w:tab w:val="num" w:pos="1440"/>
              </w:tabs>
              <w:autoSpaceDE/>
              <w:autoSpaceDN/>
              <w:adjustRightInd/>
              <w:ind w:left="1440"/>
            </w:pPr>
            <w:r>
              <w:t>Basic computation</w:t>
            </w:r>
          </w:p>
          <w:p w14:paraId="2C03697E" w14:textId="77777777" w:rsidR="008C1D9A" w:rsidRDefault="5E25BC30" w:rsidP="008C1D9A">
            <w:pPr>
              <w:widowControl/>
              <w:numPr>
                <w:ilvl w:val="1"/>
                <w:numId w:val="25"/>
              </w:numPr>
              <w:tabs>
                <w:tab w:val="clear" w:pos="1448"/>
                <w:tab w:val="num" w:pos="1440"/>
              </w:tabs>
              <w:autoSpaceDE/>
              <w:autoSpaceDN/>
              <w:adjustRightInd/>
              <w:ind w:left="1440"/>
            </w:pPr>
            <w:r>
              <w:t>Work with vectors</w:t>
            </w:r>
          </w:p>
          <w:p w14:paraId="3B5017D7" w14:textId="77777777" w:rsidR="008C1D9A" w:rsidRDefault="5E25BC30" w:rsidP="008C1D9A">
            <w:pPr>
              <w:widowControl/>
              <w:numPr>
                <w:ilvl w:val="1"/>
                <w:numId w:val="25"/>
              </w:numPr>
              <w:tabs>
                <w:tab w:val="clear" w:pos="1448"/>
                <w:tab w:val="num" w:pos="1440"/>
              </w:tabs>
              <w:autoSpaceDE/>
              <w:autoSpaceDN/>
              <w:adjustRightInd/>
              <w:ind w:left="1440"/>
            </w:pPr>
            <w:r>
              <w:t>Work with arrays and matrices</w:t>
            </w:r>
          </w:p>
          <w:p w14:paraId="4883B738" w14:textId="77777777" w:rsidR="008C1D9A" w:rsidRDefault="008C1D9A" w:rsidP="008C1D9A">
            <w:pPr>
              <w:ind w:left="1080"/>
            </w:pPr>
          </w:p>
          <w:p w14:paraId="3B097B23" w14:textId="77777777" w:rsidR="00A75D15" w:rsidRPr="00FD3DF6" w:rsidRDefault="5E25BC30" w:rsidP="5E25BC30">
            <w:pPr>
              <w:widowControl/>
              <w:numPr>
                <w:ilvl w:val="0"/>
                <w:numId w:val="25"/>
              </w:numPr>
              <w:autoSpaceDE/>
              <w:autoSpaceDN/>
              <w:adjustRightInd/>
              <w:rPr>
                <w:b/>
                <w:bCs/>
              </w:rPr>
            </w:pPr>
            <w:r w:rsidRPr="5E25BC30">
              <w:rPr>
                <w:b/>
                <w:bCs/>
              </w:rPr>
              <w:t>Grouping, Loops and Conditional Operations with R (1 week)</w:t>
            </w:r>
          </w:p>
          <w:p w14:paraId="5D513B07" w14:textId="77777777" w:rsidR="00A75D15" w:rsidRDefault="5E25BC30" w:rsidP="00A75D15">
            <w:pPr>
              <w:widowControl/>
              <w:numPr>
                <w:ilvl w:val="1"/>
                <w:numId w:val="25"/>
              </w:numPr>
              <w:tabs>
                <w:tab w:val="clear" w:pos="1448"/>
                <w:tab w:val="num" w:pos="1440"/>
              </w:tabs>
              <w:autoSpaceDE/>
              <w:autoSpaceDN/>
              <w:adjustRightInd/>
              <w:ind w:left="1440"/>
            </w:pPr>
            <w:r>
              <w:t>Conditional operations: “if” statements</w:t>
            </w:r>
          </w:p>
          <w:p w14:paraId="632CC5F3" w14:textId="77777777" w:rsidR="00A75D15" w:rsidRDefault="5E25BC30" w:rsidP="00A75D15">
            <w:pPr>
              <w:widowControl/>
              <w:numPr>
                <w:ilvl w:val="1"/>
                <w:numId w:val="25"/>
              </w:numPr>
              <w:tabs>
                <w:tab w:val="clear" w:pos="1448"/>
                <w:tab w:val="num" w:pos="1440"/>
              </w:tabs>
              <w:autoSpaceDE/>
              <w:autoSpaceDN/>
              <w:adjustRightInd/>
              <w:ind w:left="1440"/>
            </w:pPr>
            <w:r>
              <w:t>Loops and repetitive operations: “for” loops, “repeat” and “while” statements</w:t>
            </w:r>
          </w:p>
          <w:p w14:paraId="0E574C6F" w14:textId="77777777" w:rsidR="00A75D15" w:rsidRDefault="00A75D15" w:rsidP="00A75D15">
            <w:pPr>
              <w:ind w:left="1080"/>
            </w:pPr>
          </w:p>
          <w:p w14:paraId="27589801" w14:textId="63E3CE41" w:rsidR="00A75D15" w:rsidRDefault="5E25BC30" w:rsidP="5E25BC30">
            <w:pPr>
              <w:widowControl/>
              <w:numPr>
                <w:ilvl w:val="0"/>
                <w:numId w:val="25"/>
              </w:numPr>
              <w:autoSpaceDE/>
              <w:autoSpaceDN/>
              <w:adjustRightInd/>
              <w:rPr>
                <w:b/>
                <w:bCs/>
              </w:rPr>
            </w:pPr>
            <w:r w:rsidRPr="5E25BC30">
              <w:rPr>
                <w:b/>
                <w:bCs/>
              </w:rPr>
              <w:t>Write Your Own Function with R / Using *apply (2 weeks)</w:t>
            </w:r>
          </w:p>
          <w:p w14:paraId="6D240832" w14:textId="77777777" w:rsidR="00A75D15" w:rsidRPr="003A0ECE" w:rsidRDefault="5E25BC30" w:rsidP="00A75D15">
            <w:pPr>
              <w:widowControl/>
              <w:numPr>
                <w:ilvl w:val="1"/>
                <w:numId w:val="25"/>
              </w:numPr>
              <w:tabs>
                <w:tab w:val="clear" w:pos="1448"/>
                <w:tab w:val="num" w:pos="1440"/>
              </w:tabs>
              <w:autoSpaceDE/>
              <w:autoSpaceDN/>
              <w:adjustRightInd/>
              <w:ind w:left="1440"/>
            </w:pPr>
            <w:r>
              <w:t>Writing basic functions</w:t>
            </w:r>
          </w:p>
          <w:p w14:paraId="3316FF61" w14:textId="77777777" w:rsidR="00A75D15" w:rsidRPr="003A0ECE" w:rsidRDefault="5E25BC30" w:rsidP="00A75D15">
            <w:pPr>
              <w:widowControl/>
              <w:numPr>
                <w:ilvl w:val="1"/>
                <w:numId w:val="25"/>
              </w:numPr>
              <w:tabs>
                <w:tab w:val="clear" w:pos="1448"/>
                <w:tab w:val="num" w:pos="1440"/>
              </w:tabs>
              <w:autoSpaceDE/>
              <w:autoSpaceDN/>
              <w:adjustRightInd/>
              <w:ind w:left="1440"/>
            </w:pPr>
            <w:r>
              <w:t>Frequently used functions in statistics</w:t>
            </w:r>
          </w:p>
          <w:p w14:paraId="32079408" w14:textId="77777777" w:rsidR="00A75D15" w:rsidRPr="003A0ECE" w:rsidRDefault="5E25BC30" w:rsidP="00A75D15">
            <w:pPr>
              <w:widowControl/>
              <w:numPr>
                <w:ilvl w:val="1"/>
                <w:numId w:val="25"/>
              </w:numPr>
              <w:tabs>
                <w:tab w:val="clear" w:pos="1448"/>
                <w:tab w:val="num" w:pos="1440"/>
              </w:tabs>
              <w:autoSpaceDE/>
              <w:autoSpaceDN/>
              <w:adjustRightInd/>
              <w:ind w:left="1440"/>
            </w:pPr>
            <w:r>
              <w:t>Tips for writing your own functions</w:t>
            </w:r>
          </w:p>
          <w:p w14:paraId="59CE1842" w14:textId="64C35410" w:rsidR="5E25BC30" w:rsidRDefault="5E25BC30" w:rsidP="5E25BC30">
            <w:pPr>
              <w:numPr>
                <w:ilvl w:val="1"/>
                <w:numId w:val="25"/>
              </w:numPr>
              <w:ind w:left="1440"/>
            </w:pPr>
            <w:r>
              <w:t>Repeating operations with *apply</w:t>
            </w:r>
          </w:p>
          <w:p w14:paraId="17D64D29" w14:textId="77777777" w:rsidR="008C1D9A" w:rsidRDefault="008C1D9A" w:rsidP="008C1D9A"/>
          <w:p w14:paraId="2998C1DD" w14:textId="342F5DFA" w:rsidR="00FA1645" w:rsidRPr="00BF7827" w:rsidRDefault="5E25BC30" w:rsidP="5E25BC30">
            <w:pPr>
              <w:widowControl/>
              <w:numPr>
                <w:ilvl w:val="0"/>
                <w:numId w:val="25"/>
              </w:numPr>
              <w:autoSpaceDE/>
              <w:autoSpaceDN/>
              <w:adjustRightInd/>
              <w:rPr>
                <w:b/>
                <w:bCs/>
              </w:rPr>
            </w:pPr>
            <w:r w:rsidRPr="5E25BC30">
              <w:rPr>
                <w:b/>
                <w:bCs/>
              </w:rPr>
              <w:t>Data Management (2 week</w:t>
            </w:r>
            <w:r w:rsidR="00404C8A">
              <w:rPr>
                <w:b/>
                <w:bCs/>
              </w:rPr>
              <w:t>s</w:t>
            </w:r>
            <w:r w:rsidRPr="5E25BC30">
              <w:rPr>
                <w:b/>
                <w:bCs/>
              </w:rPr>
              <w:t>)</w:t>
            </w:r>
          </w:p>
          <w:p w14:paraId="06023D7C" w14:textId="16EFB4AE" w:rsidR="00FA1645" w:rsidRPr="00BF7827" w:rsidRDefault="5E25BC30" w:rsidP="00515CDC">
            <w:pPr>
              <w:numPr>
                <w:ilvl w:val="3"/>
                <w:numId w:val="25"/>
              </w:numPr>
              <w:ind w:left="1440"/>
            </w:pPr>
            <w:r>
              <w:t>Basic transformations</w:t>
            </w:r>
          </w:p>
          <w:p w14:paraId="676DB0CA" w14:textId="17FB51E0" w:rsidR="00FA1645" w:rsidRPr="00BF7827" w:rsidRDefault="5E25BC30" w:rsidP="00515CDC">
            <w:pPr>
              <w:numPr>
                <w:ilvl w:val="3"/>
                <w:numId w:val="25"/>
              </w:numPr>
              <w:ind w:left="1440"/>
            </w:pPr>
            <w:r>
              <w:t>Character strings</w:t>
            </w:r>
          </w:p>
          <w:p w14:paraId="5A5FD44C" w14:textId="1BF1F605" w:rsidR="00FA1645" w:rsidRPr="00BF7827" w:rsidRDefault="5E25BC30" w:rsidP="00515CDC">
            <w:pPr>
              <w:numPr>
                <w:ilvl w:val="3"/>
                <w:numId w:val="25"/>
              </w:numPr>
              <w:ind w:left="1440"/>
            </w:pPr>
            <w:r>
              <w:t>Exploratory Data Analysis</w:t>
            </w:r>
          </w:p>
          <w:p w14:paraId="5B6E7D58" w14:textId="29173F80" w:rsidR="00FA1645" w:rsidRPr="00BF7827" w:rsidRDefault="5E25BC30" w:rsidP="00515CDC">
            <w:pPr>
              <w:numPr>
                <w:ilvl w:val="3"/>
                <w:numId w:val="25"/>
              </w:numPr>
              <w:ind w:left="1440"/>
            </w:pPr>
            <w:r>
              <w:t>Graphics with R</w:t>
            </w:r>
          </w:p>
          <w:p w14:paraId="7FC4B455" w14:textId="5B8D8151" w:rsidR="00FA1645" w:rsidRPr="00BF7827" w:rsidRDefault="00FA1645" w:rsidP="5E25BC30">
            <w:pPr>
              <w:widowControl/>
              <w:autoSpaceDE/>
              <w:autoSpaceDN/>
              <w:adjustRightInd/>
              <w:ind w:left="1440"/>
            </w:pPr>
          </w:p>
          <w:p w14:paraId="042E41EE" w14:textId="7FDCD502" w:rsidR="00FA1645" w:rsidRPr="00BF7827" w:rsidRDefault="5E25BC30" w:rsidP="5E25BC30">
            <w:pPr>
              <w:widowControl/>
              <w:numPr>
                <w:ilvl w:val="0"/>
                <w:numId w:val="25"/>
              </w:numPr>
              <w:autoSpaceDE/>
              <w:autoSpaceDN/>
              <w:adjustRightInd/>
              <w:rPr>
                <w:b/>
                <w:bCs/>
              </w:rPr>
            </w:pPr>
            <w:r w:rsidRPr="5E25BC30">
              <w:rPr>
                <w:b/>
                <w:bCs/>
              </w:rPr>
              <w:t>Statistical Analysis with R (6 weeks)</w:t>
            </w:r>
          </w:p>
          <w:p w14:paraId="66E35FBC" w14:textId="77777777" w:rsidR="00FA1645" w:rsidRPr="00BF7827" w:rsidRDefault="5E25BC30" w:rsidP="5E25BC30">
            <w:pPr>
              <w:widowControl/>
              <w:numPr>
                <w:ilvl w:val="1"/>
                <w:numId w:val="25"/>
              </w:numPr>
              <w:autoSpaceDE/>
              <w:autoSpaceDN/>
              <w:adjustRightInd/>
              <w:ind w:left="1440"/>
            </w:pPr>
            <w:r>
              <w:t>Implementing basic statistical methods in R</w:t>
            </w:r>
          </w:p>
          <w:p w14:paraId="76C52EAE" w14:textId="77777777" w:rsidR="00FA1645" w:rsidRPr="00BF7827" w:rsidRDefault="5E25BC30" w:rsidP="5E25BC30">
            <w:pPr>
              <w:widowControl/>
              <w:numPr>
                <w:ilvl w:val="3"/>
                <w:numId w:val="25"/>
              </w:numPr>
              <w:autoSpaceDE/>
              <w:autoSpaceDN/>
              <w:adjustRightInd/>
            </w:pPr>
            <w:r>
              <w:t>Confidence interval and hypothesis testing</w:t>
            </w:r>
          </w:p>
          <w:p w14:paraId="7E21588E" w14:textId="60F6BC02" w:rsidR="00FA1645" w:rsidRPr="00BF7827" w:rsidRDefault="5E25BC30" w:rsidP="00515CDC">
            <w:pPr>
              <w:numPr>
                <w:ilvl w:val="3"/>
                <w:numId w:val="25"/>
              </w:numPr>
              <w:ind w:left="1814"/>
            </w:pPr>
            <w:r>
              <w:t xml:space="preserve">Linear </w:t>
            </w:r>
            <w:r w:rsidR="00FE2786">
              <w:t>r</w:t>
            </w:r>
            <w:r>
              <w:t>egression</w:t>
            </w:r>
          </w:p>
          <w:p w14:paraId="1230A3B5" w14:textId="18D90245" w:rsidR="00FA1645" w:rsidRPr="00BF7827" w:rsidRDefault="5E25BC30" w:rsidP="00515CDC">
            <w:pPr>
              <w:widowControl/>
              <w:numPr>
                <w:ilvl w:val="3"/>
                <w:numId w:val="25"/>
              </w:numPr>
              <w:autoSpaceDE/>
              <w:autoSpaceDN/>
              <w:adjustRightInd/>
              <w:ind w:left="1814"/>
            </w:pPr>
            <w:r>
              <w:t>Analysis of variance (ANOVA)</w:t>
            </w:r>
          </w:p>
          <w:p w14:paraId="505DB8A5" w14:textId="749785F8" w:rsidR="00FA1645" w:rsidRPr="00BF7827" w:rsidRDefault="5E25BC30" w:rsidP="5E25BC30">
            <w:pPr>
              <w:widowControl/>
              <w:numPr>
                <w:ilvl w:val="3"/>
                <w:numId w:val="25"/>
              </w:numPr>
              <w:autoSpaceDE/>
              <w:autoSpaceDN/>
              <w:adjustRightInd/>
            </w:pPr>
            <w:r>
              <w:t xml:space="preserve">Logistic </w:t>
            </w:r>
            <w:r w:rsidR="00FE2786">
              <w:t>r</w:t>
            </w:r>
            <w:r>
              <w:t>egression</w:t>
            </w:r>
          </w:p>
          <w:p w14:paraId="6B3D8B71" w14:textId="73FB74D9" w:rsidR="00FA1645" w:rsidRPr="00BF7827" w:rsidRDefault="5E25BC30" w:rsidP="5E25BC30">
            <w:pPr>
              <w:widowControl/>
              <w:numPr>
                <w:ilvl w:val="3"/>
                <w:numId w:val="25"/>
              </w:numPr>
              <w:autoSpaceDE/>
              <w:autoSpaceDN/>
              <w:adjustRightInd/>
            </w:pPr>
            <w:r>
              <w:t xml:space="preserve">Survival </w:t>
            </w:r>
            <w:r w:rsidR="00FE2786">
              <w:t>a</w:t>
            </w:r>
            <w:r>
              <w:t>nalysis</w:t>
            </w:r>
          </w:p>
          <w:p w14:paraId="05BB95D8" w14:textId="10BEAF7B" w:rsidR="00FA1645" w:rsidRPr="00BF7827" w:rsidRDefault="5E25BC30" w:rsidP="5E25BC30">
            <w:pPr>
              <w:widowControl/>
              <w:numPr>
                <w:ilvl w:val="3"/>
                <w:numId w:val="25"/>
              </w:numPr>
              <w:autoSpaceDE/>
              <w:autoSpaceDN/>
              <w:adjustRightInd/>
            </w:pPr>
            <w:r>
              <w:t xml:space="preserve">Random </w:t>
            </w:r>
            <w:r w:rsidR="00FE2786">
              <w:t>f</w:t>
            </w:r>
            <w:r>
              <w:t>orest</w:t>
            </w:r>
          </w:p>
          <w:p w14:paraId="399F9343" w14:textId="7E5EC4E4" w:rsidR="00FA1645" w:rsidRPr="00BF7827" w:rsidRDefault="5E25BC30" w:rsidP="5E25BC30">
            <w:pPr>
              <w:widowControl/>
              <w:numPr>
                <w:ilvl w:val="1"/>
                <w:numId w:val="25"/>
              </w:numPr>
              <w:autoSpaceDE/>
              <w:autoSpaceDN/>
              <w:adjustRightInd/>
              <w:ind w:left="1440"/>
            </w:pPr>
            <w:r>
              <w:t xml:space="preserve">Model </w:t>
            </w:r>
            <w:r w:rsidR="00FE2786">
              <w:t>e</w:t>
            </w:r>
            <w:r>
              <w:t>valuation</w:t>
            </w:r>
          </w:p>
          <w:p w14:paraId="25B6A4CD" w14:textId="14B45C69" w:rsidR="00FA1645" w:rsidRPr="00BF7827" w:rsidRDefault="5E25BC30" w:rsidP="5E25BC30">
            <w:pPr>
              <w:widowControl/>
              <w:autoSpaceDE/>
              <w:autoSpaceDN/>
              <w:adjustRightInd/>
              <w:ind w:left="720"/>
            </w:pPr>
            <w:r>
              <w:t xml:space="preserve">              a. Model </w:t>
            </w:r>
            <w:r w:rsidR="00FE2786">
              <w:t>d</w:t>
            </w:r>
            <w:r>
              <w:t>iagnostics</w:t>
            </w:r>
          </w:p>
          <w:p w14:paraId="195F3987" w14:textId="6649EC1A" w:rsidR="00FA1645" w:rsidRPr="00BF7827" w:rsidRDefault="5E25BC30" w:rsidP="5E25BC30">
            <w:pPr>
              <w:widowControl/>
              <w:autoSpaceDE/>
              <w:autoSpaceDN/>
              <w:adjustRightInd/>
              <w:ind w:left="720"/>
            </w:pPr>
            <w:r>
              <w:t xml:space="preserve">              b. Information </w:t>
            </w:r>
            <w:r w:rsidR="00FE2786">
              <w:t>c</w:t>
            </w:r>
            <w:r>
              <w:t>riteria</w:t>
            </w:r>
          </w:p>
          <w:p w14:paraId="6D47525C" w14:textId="681A5FA8" w:rsidR="00FA1645" w:rsidRPr="00BF7827" w:rsidRDefault="5E25BC30" w:rsidP="5E25BC30">
            <w:pPr>
              <w:widowControl/>
              <w:autoSpaceDE/>
              <w:autoSpaceDN/>
              <w:adjustRightInd/>
              <w:ind w:left="720"/>
            </w:pPr>
            <w:r>
              <w:t xml:space="preserve">              c. Likelihood </w:t>
            </w:r>
            <w:r w:rsidR="00FE2786">
              <w:t>r</w:t>
            </w:r>
            <w:r>
              <w:t xml:space="preserve">atio </w:t>
            </w:r>
            <w:r w:rsidR="00FE2786">
              <w:t>t</w:t>
            </w:r>
            <w:r>
              <w:t>ests</w:t>
            </w:r>
          </w:p>
          <w:p w14:paraId="5B058082" w14:textId="56D4AA50" w:rsidR="00FA1645" w:rsidRPr="00BF7827" w:rsidRDefault="5E25BC30" w:rsidP="5E25BC30">
            <w:pPr>
              <w:widowControl/>
              <w:autoSpaceDE/>
              <w:autoSpaceDN/>
              <w:adjustRightInd/>
              <w:ind w:left="720"/>
            </w:pPr>
            <w:r>
              <w:t xml:space="preserve">              d. Cross </w:t>
            </w:r>
            <w:r w:rsidR="00FE2786">
              <w:t>v</w:t>
            </w:r>
            <w:r>
              <w:t>alidation</w:t>
            </w:r>
          </w:p>
          <w:p w14:paraId="548985A2" w14:textId="14A98E77" w:rsidR="00FA1645" w:rsidRPr="00BF7827" w:rsidRDefault="5E25BC30" w:rsidP="5E25BC30">
            <w:pPr>
              <w:widowControl/>
              <w:autoSpaceDE/>
              <w:autoSpaceDN/>
              <w:adjustRightInd/>
              <w:ind w:left="720"/>
            </w:pPr>
            <w:r>
              <w:t xml:space="preserve">              e. Bootstrapping</w:t>
            </w:r>
          </w:p>
          <w:p w14:paraId="09607CA2" w14:textId="5A5BF67F" w:rsidR="00FA1645" w:rsidRPr="00BF7827" w:rsidRDefault="00FA1645" w:rsidP="5E25BC30">
            <w:pPr>
              <w:widowControl/>
              <w:autoSpaceDE/>
              <w:autoSpaceDN/>
              <w:adjustRightInd/>
              <w:ind w:left="720"/>
            </w:pPr>
          </w:p>
          <w:p w14:paraId="656066F1" w14:textId="02B98886" w:rsidR="00FA1645" w:rsidRPr="00BF7827" w:rsidRDefault="5E25BC30" w:rsidP="5E25BC30">
            <w:pPr>
              <w:widowControl/>
              <w:numPr>
                <w:ilvl w:val="0"/>
                <w:numId w:val="25"/>
              </w:numPr>
              <w:autoSpaceDE/>
              <w:autoSpaceDN/>
              <w:adjustRightInd/>
              <w:rPr>
                <w:b/>
                <w:bCs/>
              </w:rPr>
            </w:pPr>
            <w:r w:rsidRPr="5E25BC30">
              <w:rPr>
                <w:b/>
                <w:bCs/>
              </w:rPr>
              <w:t>Simulation and optimization (1 week)</w:t>
            </w:r>
          </w:p>
          <w:p w14:paraId="2503887E" w14:textId="0F3B64EE" w:rsidR="00FA1645" w:rsidRPr="00BF7827" w:rsidRDefault="5E25BC30" w:rsidP="5E25BC30">
            <w:pPr>
              <w:widowControl/>
              <w:numPr>
                <w:ilvl w:val="1"/>
                <w:numId w:val="25"/>
              </w:numPr>
              <w:autoSpaceDE/>
              <w:autoSpaceDN/>
              <w:adjustRightInd/>
              <w:ind w:left="1440"/>
            </w:pPr>
            <w:r>
              <w:t>Random number generation</w:t>
            </w:r>
          </w:p>
          <w:p w14:paraId="74C979B2" w14:textId="41FE171D" w:rsidR="00FA1645" w:rsidRPr="00BF7827" w:rsidRDefault="5E25BC30" w:rsidP="5E25BC30">
            <w:pPr>
              <w:widowControl/>
              <w:numPr>
                <w:ilvl w:val="1"/>
                <w:numId w:val="25"/>
              </w:numPr>
              <w:autoSpaceDE/>
              <w:autoSpaceDN/>
              <w:adjustRightInd/>
              <w:ind w:left="1440"/>
            </w:pPr>
            <w:r>
              <w:t>Sample size estimation</w:t>
            </w:r>
          </w:p>
          <w:p w14:paraId="7A9A44EC" w14:textId="5E0D6AE1" w:rsidR="00FA1645" w:rsidRPr="00BF7827" w:rsidRDefault="5E25BC30" w:rsidP="5E25BC30">
            <w:pPr>
              <w:widowControl/>
              <w:numPr>
                <w:ilvl w:val="1"/>
                <w:numId w:val="25"/>
              </w:numPr>
              <w:autoSpaceDE/>
              <w:autoSpaceDN/>
              <w:adjustRightInd/>
              <w:ind w:left="1440"/>
            </w:pPr>
            <w:r>
              <w:t>Sample size simulation</w:t>
            </w:r>
          </w:p>
          <w:p w14:paraId="60860077" w14:textId="17D9CA59" w:rsidR="00FA1645" w:rsidRPr="00BF7827" w:rsidRDefault="00FA1645" w:rsidP="5E25BC30">
            <w:pPr>
              <w:widowControl/>
              <w:autoSpaceDE/>
              <w:autoSpaceDN/>
              <w:adjustRightInd/>
              <w:ind w:left="1440"/>
            </w:pPr>
          </w:p>
          <w:p w14:paraId="0CD0182C" w14:textId="635EB702" w:rsidR="00FA1645" w:rsidRPr="00BF7827" w:rsidRDefault="5E25BC30" w:rsidP="5E25BC30">
            <w:pPr>
              <w:widowControl/>
              <w:numPr>
                <w:ilvl w:val="0"/>
                <w:numId w:val="25"/>
              </w:numPr>
              <w:autoSpaceDE/>
              <w:autoSpaceDN/>
              <w:adjustRightInd/>
              <w:rPr>
                <w:b/>
                <w:bCs/>
              </w:rPr>
            </w:pPr>
            <w:r w:rsidRPr="5E25BC30">
              <w:rPr>
                <w:b/>
                <w:bCs/>
              </w:rPr>
              <w:t>Writing R Packages (1 week)</w:t>
            </w:r>
          </w:p>
          <w:p w14:paraId="6F7B27E7" w14:textId="39F93C3A" w:rsidR="00FA1645" w:rsidRPr="00BF7827" w:rsidRDefault="5E25BC30" w:rsidP="5E25BC30">
            <w:pPr>
              <w:widowControl/>
              <w:numPr>
                <w:ilvl w:val="1"/>
                <w:numId w:val="25"/>
              </w:numPr>
              <w:autoSpaceDE/>
              <w:autoSpaceDN/>
              <w:adjustRightInd/>
              <w:ind w:left="1440"/>
            </w:pPr>
            <w:r>
              <w:t>Dependencies</w:t>
            </w:r>
          </w:p>
          <w:p w14:paraId="5AD432B3" w14:textId="49CEE2BF" w:rsidR="00FA1645" w:rsidRPr="00BF7827" w:rsidRDefault="5E25BC30" w:rsidP="5E25BC30">
            <w:pPr>
              <w:widowControl/>
              <w:numPr>
                <w:ilvl w:val="1"/>
                <w:numId w:val="25"/>
              </w:numPr>
              <w:autoSpaceDE/>
              <w:autoSpaceDN/>
              <w:adjustRightInd/>
              <w:ind w:left="1440"/>
            </w:pPr>
            <w:r>
              <w:t>Documentation</w:t>
            </w:r>
          </w:p>
          <w:p w14:paraId="669B96C0" w14:textId="0C0D1CD2" w:rsidR="00FA1645" w:rsidRPr="00BF7827" w:rsidRDefault="5E25BC30" w:rsidP="5E25BC30">
            <w:pPr>
              <w:widowControl/>
              <w:numPr>
                <w:ilvl w:val="1"/>
                <w:numId w:val="25"/>
              </w:numPr>
              <w:autoSpaceDE/>
              <w:autoSpaceDN/>
              <w:adjustRightInd/>
              <w:ind w:left="1440"/>
            </w:pPr>
            <w:r>
              <w:t>Methods</w:t>
            </w:r>
          </w:p>
          <w:p w14:paraId="64748BE5" w14:textId="5D00C017" w:rsidR="00FA1645" w:rsidRPr="00BF7827" w:rsidRDefault="00FA1645" w:rsidP="5E25BC30">
            <w:pPr>
              <w:widowControl/>
              <w:autoSpaceDE/>
              <w:autoSpaceDN/>
              <w:adjustRightInd/>
              <w:ind w:left="1440"/>
              <w:rPr>
                <w:sz w:val="22"/>
                <w:szCs w:val="22"/>
              </w:rPr>
            </w:pPr>
          </w:p>
        </w:tc>
      </w:tr>
      <w:tr w:rsidR="006B5583" w14:paraId="0E9F542C"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2B1636A6" w14:textId="77777777" w:rsidR="006B5583" w:rsidRDefault="5E25BC30" w:rsidP="5E25BC30">
            <w:pPr>
              <w:spacing w:before="100" w:after="56"/>
              <w:rPr>
                <w:b/>
                <w:bCs/>
                <w:sz w:val="24"/>
                <w:szCs w:val="24"/>
              </w:rPr>
            </w:pPr>
            <w:r w:rsidRPr="5E25BC30">
              <w:rPr>
                <w:b/>
                <w:bCs/>
                <w:sz w:val="24"/>
                <w:szCs w:val="24"/>
              </w:rPr>
              <w:t>Inclement Weather Plan</w:t>
            </w:r>
          </w:p>
        </w:tc>
        <w:tc>
          <w:tcPr>
            <w:tcW w:w="8118" w:type="dxa"/>
            <w:gridSpan w:val="2"/>
            <w:tcBorders>
              <w:top w:val="single" w:sz="8" w:space="0" w:color="auto"/>
              <w:left w:val="single" w:sz="8" w:space="0" w:color="auto"/>
              <w:bottom w:val="single" w:sz="8" w:space="0" w:color="auto"/>
              <w:right w:val="single" w:sz="8" w:space="0" w:color="auto"/>
            </w:tcBorders>
          </w:tcPr>
          <w:p w14:paraId="1B7A35F1" w14:textId="4DD19D30" w:rsidR="006B5583" w:rsidRDefault="006B5583" w:rsidP="00F95FAE">
            <w:pPr>
              <w:rPr>
                <w:b/>
                <w:bCs/>
                <w:sz w:val="22"/>
                <w:szCs w:val="22"/>
                <w:u w:val="single"/>
              </w:rPr>
            </w:pPr>
            <w:commentRangeStart w:id="1"/>
            <w:r w:rsidRPr="5E25BC30">
              <w:rPr>
                <w:sz w:val="22"/>
                <w:szCs w:val="22"/>
              </w:rPr>
              <w:t xml:space="preserve">On inclement weather days, this class will </w:t>
            </w:r>
            <w:r w:rsidR="00F95FAE">
              <w:rPr>
                <w:sz w:val="22"/>
                <w:szCs w:val="22"/>
              </w:rPr>
              <w:t>meet as scheduled unless cancellations are announced</w:t>
            </w:r>
            <w:r w:rsidRPr="5E25BC30">
              <w:rPr>
                <w:sz w:val="22"/>
                <w:szCs w:val="22"/>
              </w:rPr>
              <w:t>.</w:t>
            </w:r>
            <w:commentRangeEnd w:id="1"/>
            <w:r w:rsidR="00F95FAE">
              <w:rPr>
                <w:sz w:val="22"/>
                <w:szCs w:val="22"/>
              </w:rPr>
              <w:t xml:space="preserve"> See the inclement weather plan at </w:t>
            </w:r>
            <w:smartTag w:uri="urn:schemas-microsoft-com:office:smarttags" w:element="time">
              <w:smartTagPr>
                <w:attr w:name="Minute" w:val="40"/>
                <w:attr w:name="Hour" w:val="11"/>
              </w:smartTagPr>
            </w:smartTag>
            <w:r w:rsidR="00F95FAE" w:rsidRPr="00F95FAE">
              <w:rPr>
                <w:sz w:val="22"/>
                <w:szCs w:val="22"/>
              </w:rPr>
              <w:t>http://www.eku.edu/weather/richmond-campus-inclement-weather-plan</w:t>
            </w:r>
            <w:r w:rsidR="000A714D">
              <w:rPr>
                <w:rStyle w:val="CommentReference"/>
              </w:rPr>
              <w:commentReference w:id="1"/>
            </w:r>
          </w:p>
        </w:tc>
      </w:tr>
      <w:tr w:rsidR="006B5583" w14:paraId="2FF741F9"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3356174D" w14:textId="77777777" w:rsidR="006B5583" w:rsidRDefault="5E25BC30" w:rsidP="5E25BC30">
            <w:pPr>
              <w:spacing w:before="100" w:after="56"/>
              <w:rPr>
                <w:b/>
                <w:bCs/>
                <w:sz w:val="24"/>
                <w:szCs w:val="24"/>
              </w:rPr>
            </w:pPr>
            <w:r w:rsidRPr="5E25BC30">
              <w:rPr>
                <w:b/>
                <w:bCs/>
                <w:sz w:val="24"/>
                <w:szCs w:val="24"/>
              </w:rPr>
              <w:lastRenderedPageBreak/>
              <w:t>Note</w:t>
            </w:r>
          </w:p>
        </w:tc>
        <w:tc>
          <w:tcPr>
            <w:tcW w:w="8118" w:type="dxa"/>
            <w:gridSpan w:val="2"/>
            <w:tcBorders>
              <w:top w:val="single" w:sz="8" w:space="0" w:color="auto"/>
              <w:left w:val="single" w:sz="8" w:space="0" w:color="auto"/>
              <w:bottom w:val="single" w:sz="8" w:space="0" w:color="auto"/>
              <w:right w:val="single" w:sz="8" w:space="0" w:color="auto"/>
            </w:tcBorders>
          </w:tcPr>
          <w:p w14:paraId="23855ADC" w14:textId="77777777" w:rsidR="006B5583" w:rsidRDefault="5E25BC30" w:rsidP="5E25BC30">
            <w:pPr>
              <w:tabs>
                <w:tab w:val="left" w:pos="98"/>
              </w:tabs>
              <w:rPr>
                <w:sz w:val="22"/>
                <w:szCs w:val="22"/>
              </w:rPr>
            </w:pPr>
            <w:r w:rsidRPr="5E25BC30">
              <w:rPr>
                <w:sz w:val="22"/>
                <w:szCs w:val="22"/>
              </w:rPr>
              <w:t xml:space="preserve">It is expected that each STA 580 student will spend on the average a minimum of </w:t>
            </w:r>
            <w:r w:rsidRPr="5E25BC30">
              <w:rPr>
                <w:b/>
                <w:bCs/>
                <w:sz w:val="22"/>
                <w:szCs w:val="22"/>
              </w:rPr>
              <w:t>three hours</w:t>
            </w:r>
            <w:r w:rsidRPr="5E25BC30">
              <w:rPr>
                <w:sz w:val="22"/>
                <w:szCs w:val="22"/>
              </w:rPr>
              <w:t xml:space="preserve"> outside study for each hour of class time. It is expected that each STA 780 student will spend on the average a minimum of </w:t>
            </w:r>
            <w:r w:rsidRPr="5E25BC30">
              <w:rPr>
                <w:b/>
                <w:bCs/>
                <w:sz w:val="22"/>
                <w:szCs w:val="22"/>
              </w:rPr>
              <w:t>four hours</w:t>
            </w:r>
            <w:r w:rsidRPr="5E25BC30">
              <w:rPr>
                <w:sz w:val="22"/>
                <w:szCs w:val="22"/>
              </w:rPr>
              <w:t xml:space="preserve"> outside study for each hour of class time.</w:t>
            </w:r>
          </w:p>
        </w:tc>
      </w:tr>
      <w:tr w:rsidR="006B5583" w14:paraId="3C32BD97"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04575E95" w14:textId="77777777" w:rsidR="006B5583" w:rsidRDefault="5E25BC30" w:rsidP="5E25BC30">
            <w:pPr>
              <w:spacing w:before="100" w:after="56"/>
              <w:rPr>
                <w:sz w:val="24"/>
                <w:szCs w:val="24"/>
              </w:rPr>
            </w:pPr>
            <w:r w:rsidRPr="5E25BC30">
              <w:rPr>
                <w:b/>
                <w:bCs/>
                <w:sz w:val="24"/>
                <w:szCs w:val="24"/>
              </w:rPr>
              <w:t>Attendance Policy</w:t>
            </w:r>
          </w:p>
        </w:tc>
        <w:tc>
          <w:tcPr>
            <w:tcW w:w="8118" w:type="dxa"/>
            <w:gridSpan w:val="2"/>
            <w:tcBorders>
              <w:top w:val="single" w:sz="8" w:space="0" w:color="auto"/>
              <w:left w:val="single" w:sz="8" w:space="0" w:color="auto"/>
              <w:bottom w:val="single" w:sz="8" w:space="0" w:color="auto"/>
              <w:right w:val="single" w:sz="8" w:space="0" w:color="auto"/>
            </w:tcBorders>
          </w:tcPr>
          <w:p w14:paraId="0785E814" w14:textId="77777777" w:rsidR="006B5583" w:rsidRDefault="5E25BC30" w:rsidP="5E25BC30">
            <w:pPr>
              <w:spacing w:before="100" w:after="56"/>
              <w:ind w:left="98"/>
              <w:rPr>
                <w:sz w:val="22"/>
                <w:szCs w:val="22"/>
              </w:rPr>
            </w:pPr>
            <w:r w:rsidRPr="5E25BC30">
              <w:rPr>
                <w:sz w:val="22"/>
                <w:szCs w:val="22"/>
              </w:rPr>
              <w:t>Regular class attendance is essential. Unexcused absences for more than 10% of the regularly scheduled class meetings may result in a lower course grade. The instructor may excuse an absence only when the student presents an adequate and/or documented reason within a reasonable amount of time. Such reasons usually include circumstances beyond the student's control, such as personal illness, critical illness or death in the immediate family, or participation in university-sponsored activities. Under extraordinary circumstances, this policy may be waived for individuals at the discretion of the instructor. Students will be held responsible for announcements made in class.</w:t>
            </w:r>
          </w:p>
        </w:tc>
      </w:tr>
      <w:tr w:rsidR="00D84E74" w14:paraId="2FEA9AF8"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7EFF19FE" w14:textId="77777777" w:rsidR="00D84E74" w:rsidRDefault="5E25BC30" w:rsidP="5E25BC30">
            <w:pPr>
              <w:spacing w:before="100" w:after="56"/>
              <w:rPr>
                <w:b/>
                <w:bCs/>
                <w:sz w:val="24"/>
                <w:szCs w:val="24"/>
              </w:rPr>
            </w:pPr>
            <w:r w:rsidRPr="5E25BC30">
              <w:rPr>
                <w:b/>
                <w:bCs/>
                <w:sz w:val="24"/>
                <w:szCs w:val="24"/>
              </w:rPr>
              <w:t>Student Progress</w:t>
            </w:r>
          </w:p>
        </w:tc>
        <w:tc>
          <w:tcPr>
            <w:tcW w:w="8118" w:type="dxa"/>
            <w:gridSpan w:val="2"/>
            <w:tcBorders>
              <w:top w:val="single" w:sz="8" w:space="0" w:color="auto"/>
              <w:left w:val="single" w:sz="8" w:space="0" w:color="auto"/>
              <w:bottom w:val="single" w:sz="8" w:space="0" w:color="auto"/>
              <w:right w:val="single" w:sz="8" w:space="0" w:color="auto"/>
            </w:tcBorders>
          </w:tcPr>
          <w:p w14:paraId="7E6BDD10" w14:textId="619DA70B" w:rsidR="00D84E74" w:rsidRDefault="00D84E74" w:rsidP="5E25BC30">
            <w:pPr>
              <w:spacing w:before="100" w:after="56"/>
              <w:rPr>
                <w:sz w:val="22"/>
                <w:szCs w:val="22"/>
              </w:rPr>
            </w:pPr>
            <w:r w:rsidRPr="5E25BC30">
              <w:rPr>
                <w:sz w:val="22"/>
                <w:szCs w:val="22"/>
              </w:rPr>
              <w:t xml:space="preserve">Mid-term grades should be viewable online on </w:t>
            </w:r>
            <w:smartTag w:uri="urn:schemas-microsoft-com:office:smarttags" w:element="date">
              <w:smartTagPr>
                <w:attr w:name="Year" w:val="2014"/>
                <w:attr w:name="Day" w:val="13"/>
                <w:attr w:name="Month" w:val="10"/>
              </w:smartTagPr>
              <w:r w:rsidRPr="5E25BC30">
                <w:rPr>
                  <w:b/>
                  <w:bCs/>
                  <w:sz w:val="22"/>
                  <w:szCs w:val="22"/>
                  <w:u w:val="single"/>
                </w:rPr>
                <w:t xml:space="preserve">Monday, </w:t>
              </w:r>
              <w:r w:rsidRPr="5E25BC30">
                <w:rPr>
                  <w:b/>
                  <w:bCs/>
                  <w:sz w:val="24"/>
                  <w:szCs w:val="24"/>
                  <w:u w:val="single"/>
                </w:rPr>
                <w:t>October 10, 2016</w:t>
              </w:r>
            </w:smartTag>
            <w:r>
              <w:rPr>
                <w:sz w:val="24"/>
                <w:szCs w:val="24"/>
              </w:rPr>
              <w:t>.</w:t>
            </w:r>
          </w:p>
        </w:tc>
      </w:tr>
      <w:tr w:rsidR="00D84E74" w14:paraId="45CC80AE"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1310DB16" w14:textId="77777777" w:rsidR="00D84E74" w:rsidRDefault="5E25BC30" w:rsidP="5E25BC30">
            <w:pPr>
              <w:spacing w:before="100" w:after="56"/>
              <w:ind w:left="720" w:hanging="720"/>
              <w:rPr>
                <w:b/>
                <w:bCs/>
                <w:sz w:val="24"/>
                <w:szCs w:val="24"/>
              </w:rPr>
            </w:pPr>
            <w:r w:rsidRPr="5E25BC30">
              <w:rPr>
                <w:b/>
                <w:bCs/>
                <w:sz w:val="24"/>
                <w:szCs w:val="24"/>
              </w:rPr>
              <w:t>Add/Drop</w:t>
            </w:r>
          </w:p>
          <w:p w14:paraId="616754CF" w14:textId="77777777" w:rsidR="00D84E74" w:rsidRDefault="5E25BC30" w:rsidP="5E25BC30">
            <w:pPr>
              <w:spacing w:before="100" w:after="56"/>
              <w:ind w:left="720" w:hanging="720"/>
              <w:rPr>
                <w:sz w:val="24"/>
                <w:szCs w:val="24"/>
              </w:rPr>
            </w:pPr>
            <w:r w:rsidRPr="5E25BC30">
              <w:rPr>
                <w:b/>
                <w:bCs/>
                <w:sz w:val="24"/>
                <w:szCs w:val="24"/>
              </w:rPr>
              <w:t>Withdrawal</w:t>
            </w:r>
          </w:p>
        </w:tc>
        <w:tc>
          <w:tcPr>
            <w:tcW w:w="8118" w:type="dxa"/>
            <w:gridSpan w:val="2"/>
            <w:tcBorders>
              <w:top w:val="single" w:sz="8" w:space="0" w:color="auto"/>
              <w:left w:val="single" w:sz="8" w:space="0" w:color="auto"/>
              <w:bottom w:val="single" w:sz="8" w:space="0" w:color="auto"/>
              <w:right w:val="single" w:sz="8" w:space="0" w:color="auto"/>
            </w:tcBorders>
          </w:tcPr>
          <w:p w14:paraId="092798A5" w14:textId="557DEDA5" w:rsidR="00D84E74" w:rsidRPr="00223641" w:rsidRDefault="00D84E74" w:rsidP="5E25BC30">
            <w:pPr>
              <w:spacing w:before="100" w:after="56"/>
              <w:rPr>
                <w:sz w:val="22"/>
                <w:szCs w:val="22"/>
              </w:rPr>
            </w:pPr>
            <w:smartTag w:uri="urn:schemas-microsoft-com:office:smarttags" w:element="date">
              <w:smartTagPr>
                <w:attr w:name="Year" w:val="2014"/>
                <w:attr w:name="Day" w:val="24"/>
                <w:attr w:name="Month" w:val="8"/>
              </w:smartTagPr>
              <w:r w:rsidRPr="00223641">
                <w:rPr>
                  <w:sz w:val="22"/>
                  <w:szCs w:val="22"/>
                </w:rPr>
                <w:t>Sunday, August 28, 2016</w:t>
              </w:r>
            </w:smartTag>
            <w:r w:rsidRPr="00223641">
              <w:rPr>
                <w:sz w:val="22"/>
                <w:szCs w:val="22"/>
              </w:rPr>
              <w:t xml:space="preserve">, is the last day to drop this class with no tuition charge and no record of the course on the transcript. The last day to withdraw from this course with no withdrawal fee is </w:t>
            </w:r>
            <w:smartTag w:uri="urn:schemas-microsoft-com:office:smarttags" w:element="date">
              <w:smartTagPr>
                <w:attr w:name="Year" w:val="2014"/>
                <w:attr w:name="Day" w:val="14"/>
                <w:attr w:name="Month" w:val="9"/>
              </w:smartTagPr>
              <w:r w:rsidRPr="00223641">
                <w:rPr>
                  <w:sz w:val="22"/>
                  <w:szCs w:val="22"/>
                </w:rPr>
                <w:t>Sunday, September 18, 2016</w:t>
              </w:r>
            </w:smartTag>
            <w:r w:rsidRPr="00223641">
              <w:rPr>
                <w:sz w:val="22"/>
                <w:szCs w:val="22"/>
              </w:rPr>
              <w:t xml:space="preserve">.  After that, students withdrawing from the class may incur a $150 fee. The last day to withdraw from this class is </w:t>
            </w:r>
            <w:smartTag w:uri="urn:schemas-microsoft-com:office:smarttags" w:element="date">
              <w:smartTagPr>
                <w:attr w:name="Year" w:val="2014"/>
                <w:attr w:name="Day" w:val="7"/>
                <w:attr w:name="Month" w:val="11"/>
              </w:smartTagPr>
              <w:r w:rsidRPr="00223641">
                <w:rPr>
                  <w:sz w:val="22"/>
                  <w:szCs w:val="22"/>
                </w:rPr>
                <w:t>Friday, November 13, 201</w:t>
              </w:r>
            </w:smartTag>
            <w:r w:rsidRPr="00223641">
              <w:rPr>
                <w:sz w:val="22"/>
                <w:szCs w:val="22"/>
              </w:rPr>
              <w:t xml:space="preserve">. For additional information about dates for partial refunds, consult the Colonel's Compass, </w:t>
            </w:r>
            <w:hyperlink r:id="rId10">
              <w:r w:rsidR="5E25BC30" w:rsidRPr="5E25BC30">
                <w:rPr>
                  <w:rStyle w:val="Hyperlink"/>
                  <w:sz w:val="22"/>
                  <w:szCs w:val="22"/>
                </w:rPr>
                <w:t>http://colonelscompass.eku.edu/fall-2016-deadlines-adddrop-refunds</w:t>
              </w:r>
            </w:hyperlink>
          </w:p>
        </w:tc>
      </w:tr>
      <w:tr w:rsidR="00D84E74" w14:paraId="2C29B542"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4D8824C5" w14:textId="77777777" w:rsidR="00D84E74" w:rsidRDefault="5E25BC30" w:rsidP="5E25BC30">
            <w:pPr>
              <w:spacing w:before="100" w:after="56"/>
              <w:rPr>
                <w:b/>
                <w:bCs/>
                <w:sz w:val="24"/>
                <w:szCs w:val="24"/>
              </w:rPr>
            </w:pPr>
            <w:r w:rsidRPr="5E25BC30">
              <w:rPr>
                <w:b/>
                <w:bCs/>
                <w:sz w:val="24"/>
                <w:szCs w:val="24"/>
              </w:rPr>
              <w:t>Make-Up Policy</w:t>
            </w:r>
          </w:p>
        </w:tc>
        <w:tc>
          <w:tcPr>
            <w:tcW w:w="8118" w:type="dxa"/>
            <w:gridSpan w:val="2"/>
            <w:tcBorders>
              <w:top w:val="single" w:sz="8" w:space="0" w:color="auto"/>
              <w:left w:val="single" w:sz="8" w:space="0" w:color="auto"/>
              <w:bottom w:val="single" w:sz="8" w:space="0" w:color="auto"/>
              <w:right w:val="single" w:sz="8" w:space="0" w:color="auto"/>
            </w:tcBorders>
          </w:tcPr>
          <w:p w14:paraId="631EE7A6" w14:textId="77777777" w:rsidR="00D84E74" w:rsidRDefault="00D84E74" w:rsidP="00D84E74">
            <w:pPr>
              <w:tabs>
                <w:tab w:val="left" w:pos="98"/>
              </w:tabs>
              <w:rPr>
                <w:sz w:val="22"/>
              </w:rPr>
            </w:pPr>
            <w:r>
              <w:rPr>
                <w:sz w:val="22"/>
                <w:szCs w:val="22"/>
              </w:rPr>
              <w:t xml:space="preserve">Student anticipating to miss an in-class quiz or exam should notify the instructor as early as possible about the incidence. A student missing an in-class quiz or exam due to unexpected reasons must contact the instructor within 1 day of the scheduled assignment to obtain permission for a make-up. In both situations, a valid reason for the absence as well as documentation is required. Lack of valid reason or documentation may cause a deduction of the student’s grade from the assignment or void the student’s right to a make-up. </w:t>
            </w:r>
          </w:p>
        </w:tc>
      </w:tr>
      <w:tr w:rsidR="00D84E74" w14:paraId="616E8188"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064D4B38" w14:textId="77777777" w:rsidR="00D84E74" w:rsidRDefault="00D84E74" w:rsidP="00D84E74">
            <w:pPr>
              <w:numPr>
                <w:ilvl w:val="12"/>
                <w:numId w:val="0"/>
              </w:numPr>
              <w:spacing w:before="100" w:after="56"/>
              <w:rPr>
                <w:sz w:val="24"/>
                <w:szCs w:val="24"/>
              </w:rPr>
            </w:pPr>
            <w:r>
              <w:rPr>
                <w:b/>
                <w:bCs/>
                <w:sz w:val="24"/>
                <w:szCs w:val="24"/>
              </w:rPr>
              <w:t>Services for Individuals with Disabilities</w:t>
            </w:r>
          </w:p>
        </w:tc>
        <w:tc>
          <w:tcPr>
            <w:tcW w:w="8118" w:type="dxa"/>
            <w:gridSpan w:val="2"/>
            <w:tcBorders>
              <w:top w:val="single" w:sz="8" w:space="0" w:color="auto"/>
              <w:left w:val="single" w:sz="8" w:space="0" w:color="auto"/>
              <w:bottom w:val="single" w:sz="8" w:space="0" w:color="auto"/>
              <w:right w:val="single" w:sz="8" w:space="0" w:color="auto"/>
            </w:tcBorders>
          </w:tcPr>
          <w:p w14:paraId="62ACE401" w14:textId="6EB77E74" w:rsidR="00D84E74" w:rsidRPr="00E83DEE" w:rsidRDefault="5E25BC30" w:rsidP="5E25BC30">
            <w:pPr>
              <w:spacing w:before="100" w:after="56"/>
            </w:pPr>
            <w:r w:rsidRPr="5E25BC30">
              <w:rPr>
                <w:color w:val="222222"/>
                <w:sz w:val="22"/>
                <w:szCs w:val="22"/>
              </w:rPr>
              <w:t xml:space="preserve">The University strives to make all learning experiences as accessible as possible. </w:t>
            </w:r>
            <w:del w:id="2" w:author="Kay, Lisa" w:date="2016-08-16T21:48:00Z">
              <w:r w:rsidRPr="5E25BC30" w:rsidDel="00DD7904">
                <w:rPr>
                  <w:color w:val="222222"/>
                  <w:sz w:val="22"/>
                  <w:szCs w:val="22"/>
                </w:rPr>
                <w:delText xml:space="preserve"> </w:delText>
              </w:r>
            </w:del>
            <w:r w:rsidRPr="5E25BC30">
              <w:rPr>
                <w:color w:val="222222"/>
                <w:sz w:val="22"/>
                <w:szCs w:val="22"/>
              </w:rPr>
              <w:t xml:space="preserve">If you are registered with the EKU Center for Student Accessibility (CSA), please obtain your accommodation letters from the CSA, present them to the course instructor, and discuss the accommodations needed. If you believe you need an accommodation and are not registered with the CSA, please contact the office in 361 Whitlock Building by email at </w:t>
            </w:r>
            <w:hyperlink r:id="rId11">
              <w:r w:rsidRPr="5E25BC30">
                <w:rPr>
                  <w:rStyle w:val="Hyperlink"/>
                  <w:color w:val="1155CC"/>
                  <w:sz w:val="22"/>
                  <w:szCs w:val="22"/>
                </w:rPr>
                <w:t>disserv@eku.edu</w:t>
              </w:r>
            </w:hyperlink>
            <w:r w:rsidRPr="5E25BC30">
              <w:rPr>
                <w:color w:val="222222"/>
                <w:sz w:val="22"/>
                <w:szCs w:val="22"/>
              </w:rPr>
              <w:t xml:space="preserve"> or by telephone at </w:t>
            </w:r>
            <w:hyperlink r:id="rId12">
              <w:r w:rsidRPr="5E25BC30">
                <w:rPr>
                  <w:rStyle w:val="Hyperlink"/>
                  <w:color w:val="1155CC"/>
                  <w:sz w:val="22"/>
                  <w:szCs w:val="22"/>
                </w:rPr>
                <w:t>(859) 622-2933</w:t>
              </w:r>
            </w:hyperlink>
            <w:r w:rsidRPr="5E25BC30">
              <w:rPr>
                <w:color w:val="222222"/>
                <w:sz w:val="22"/>
                <w:szCs w:val="22"/>
              </w:rPr>
              <w:t>. Upon individual request, this syllabus can be made available in an alternative format.</w:t>
            </w:r>
          </w:p>
          <w:p w14:paraId="6655B685" w14:textId="0359C943" w:rsidR="00D84E74" w:rsidRPr="00E83DEE" w:rsidRDefault="5E25BC30" w:rsidP="5E25BC30">
            <w:pPr>
              <w:spacing w:before="100" w:after="56"/>
              <w:rPr>
                <w:color w:val="000000"/>
                <w:sz w:val="22"/>
                <w:szCs w:val="22"/>
              </w:rPr>
            </w:pPr>
            <w:r w:rsidRPr="5E25BC30">
              <w:rPr>
                <w:color w:val="222222"/>
                <w:sz w:val="22"/>
                <w:szCs w:val="22"/>
              </w:rPr>
              <w:t xml:space="preserve">A student with a “disability” may be an individual with a physical or psychological impairment that substantially limits one or more major life activities, to include, but not limited to: seeing, hearing, communicating, interacting with others, learning, thinking, concentrating, sitting, standing, lifting, performing manual tasks, working. Additionally, pregnancy accompanied by a medical condition(s), which causes a similar substantial limitation, may also be considered under the Americans with Disabilities </w:t>
            </w:r>
            <w:r w:rsidR="00191B34">
              <w:rPr>
                <w:color w:val="222222"/>
                <w:sz w:val="22"/>
                <w:szCs w:val="22"/>
              </w:rPr>
              <w:t>A</w:t>
            </w:r>
            <w:bookmarkStart w:id="3" w:name="_GoBack"/>
            <w:bookmarkEnd w:id="3"/>
            <w:r w:rsidR="00191B34">
              <w:rPr>
                <w:color w:val="222222"/>
                <w:sz w:val="22"/>
                <w:szCs w:val="22"/>
              </w:rPr>
              <w:t xml:space="preserve">ct </w:t>
            </w:r>
            <w:r w:rsidRPr="5E25BC30">
              <w:rPr>
                <w:color w:val="222222"/>
                <w:sz w:val="22"/>
                <w:szCs w:val="22"/>
              </w:rPr>
              <w:t>Amendments Act (ADAAA).</w:t>
            </w:r>
          </w:p>
        </w:tc>
      </w:tr>
      <w:tr w:rsidR="002D375B" w14:paraId="0234E570"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22EF0282" w14:textId="77777777" w:rsidR="002D375B" w:rsidRDefault="002D375B" w:rsidP="00122DF6">
            <w:pPr>
              <w:numPr>
                <w:ilvl w:val="12"/>
                <w:numId w:val="0"/>
              </w:numPr>
              <w:spacing w:before="100" w:after="56"/>
              <w:rPr>
                <w:sz w:val="24"/>
                <w:szCs w:val="24"/>
              </w:rPr>
            </w:pPr>
            <w:r>
              <w:rPr>
                <w:b/>
                <w:bCs/>
                <w:sz w:val="24"/>
                <w:szCs w:val="24"/>
              </w:rPr>
              <w:t>Department Policies</w:t>
            </w:r>
          </w:p>
        </w:tc>
        <w:tc>
          <w:tcPr>
            <w:tcW w:w="8118" w:type="dxa"/>
            <w:gridSpan w:val="2"/>
            <w:tcBorders>
              <w:top w:val="single" w:sz="8" w:space="0" w:color="auto"/>
              <w:left w:val="single" w:sz="8" w:space="0" w:color="auto"/>
              <w:bottom w:val="single" w:sz="8" w:space="0" w:color="auto"/>
              <w:right w:val="single" w:sz="8" w:space="0" w:color="auto"/>
            </w:tcBorders>
          </w:tcPr>
          <w:p w14:paraId="28BC82BC" w14:textId="77777777" w:rsidR="002D375B" w:rsidRDefault="002D375B" w:rsidP="00D84E74">
            <w:pPr>
              <w:pStyle w:val="Level1"/>
              <w:numPr>
                <w:ilvl w:val="0"/>
                <w:numId w:val="27"/>
              </w:numPr>
              <w:spacing w:before="100"/>
              <w:ind w:left="458" w:hanging="360"/>
              <w:jc w:val="left"/>
              <w:rPr>
                <w:sz w:val="22"/>
                <w:szCs w:val="22"/>
              </w:rPr>
            </w:pPr>
            <w:r>
              <w:rPr>
                <w:sz w:val="22"/>
                <w:szCs w:val="22"/>
              </w:rPr>
              <w:t>During class, cell phones and pagers must be turned off or set to a silent mode.</w:t>
            </w:r>
            <w:r>
              <w:rPr>
                <w:sz w:val="22"/>
                <w:szCs w:val="20"/>
              </w:rPr>
              <w:t xml:space="preserve"> </w:t>
            </w:r>
          </w:p>
          <w:p w14:paraId="78A1E94C" w14:textId="77777777" w:rsidR="002D375B" w:rsidRDefault="002D375B" w:rsidP="00D84E74">
            <w:pPr>
              <w:pStyle w:val="Level1"/>
              <w:numPr>
                <w:ilvl w:val="0"/>
                <w:numId w:val="27"/>
              </w:numPr>
              <w:ind w:left="458" w:hanging="360"/>
              <w:jc w:val="left"/>
              <w:rPr>
                <w:sz w:val="22"/>
                <w:szCs w:val="22"/>
              </w:rPr>
            </w:pPr>
            <w:r>
              <w:rPr>
                <w:sz w:val="22"/>
                <w:szCs w:val="20"/>
              </w:rPr>
              <w:t xml:space="preserve">During resource-limited activities, such as in-class exams, students may not use the calculator function of a wireless communication device such as a cell phone or PDA. </w:t>
            </w:r>
          </w:p>
          <w:p w14:paraId="58DA7546" w14:textId="77777777" w:rsidR="002D375B" w:rsidRDefault="5E25BC30" w:rsidP="5E25BC30">
            <w:pPr>
              <w:numPr>
                <w:ilvl w:val="0"/>
                <w:numId w:val="27"/>
              </w:numPr>
              <w:ind w:left="458" w:hanging="360"/>
              <w:rPr>
                <w:sz w:val="22"/>
                <w:szCs w:val="22"/>
              </w:rPr>
            </w:pPr>
            <w:r w:rsidRPr="5E25BC30">
              <w:rPr>
                <w:sz w:val="22"/>
                <w:szCs w:val="22"/>
              </w:rPr>
              <w:t>Grades are not given out over the phone. They may be posted on Blackboard.</w:t>
            </w:r>
          </w:p>
          <w:p w14:paraId="73589C10" w14:textId="77777777" w:rsidR="002D375B" w:rsidRDefault="5E25BC30" w:rsidP="00D84E74">
            <w:pPr>
              <w:pStyle w:val="Level1"/>
              <w:numPr>
                <w:ilvl w:val="0"/>
                <w:numId w:val="27"/>
              </w:numPr>
              <w:spacing w:after="56"/>
              <w:ind w:left="458" w:hanging="360"/>
              <w:jc w:val="left"/>
            </w:pPr>
            <w:r w:rsidRPr="5E25BC30">
              <w:rPr>
                <w:sz w:val="22"/>
                <w:szCs w:val="22"/>
              </w:rPr>
              <w:t>Any student enrolling in a multiple section course for which s/he has already received a grade of “D”, “F”, or “W” from the instructor who is teaching the section may change to a section taught by a different instructor by seeing the Chair of the Department of Mathematics and Statistics. This change must be completed by the end of the drop/add period.</w:t>
            </w:r>
          </w:p>
        </w:tc>
      </w:tr>
      <w:tr w:rsidR="002D375B" w14:paraId="308E9610"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27D88DCF" w14:textId="77777777" w:rsidR="002D375B" w:rsidRDefault="5E25BC30" w:rsidP="5E25BC30">
            <w:pPr>
              <w:spacing w:before="100" w:after="56"/>
              <w:rPr>
                <w:b/>
                <w:bCs/>
                <w:sz w:val="24"/>
                <w:szCs w:val="24"/>
              </w:rPr>
            </w:pPr>
            <w:r w:rsidRPr="5E25BC30">
              <w:rPr>
                <w:b/>
                <w:bCs/>
                <w:sz w:val="24"/>
                <w:szCs w:val="24"/>
              </w:rPr>
              <w:lastRenderedPageBreak/>
              <w:t>Course Requirements and Grading Policy</w:t>
            </w:r>
          </w:p>
        </w:tc>
        <w:tc>
          <w:tcPr>
            <w:tcW w:w="8118" w:type="dxa"/>
            <w:gridSpan w:val="2"/>
            <w:tcBorders>
              <w:top w:val="single" w:sz="8" w:space="0" w:color="auto"/>
              <w:left w:val="single" w:sz="4" w:space="0" w:color="auto"/>
              <w:bottom w:val="single" w:sz="8" w:space="0" w:color="auto"/>
              <w:right w:val="single" w:sz="8" w:space="0" w:color="auto"/>
            </w:tcBorders>
          </w:tcPr>
          <w:p w14:paraId="70AF0CD3" w14:textId="1332AFBC" w:rsidR="002D375B" w:rsidRDefault="002D375B" w:rsidP="5E25BC30">
            <w:pPr>
              <w:rPr>
                <w:sz w:val="22"/>
                <w:szCs w:val="22"/>
              </w:rPr>
            </w:pPr>
            <w:r w:rsidRPr="5E25BC30">
              <w:rPr>
                <w:b/>
                <w:bCs/>
                <w:sz w:val="22"/>
                <w:szCs w:val="22"/>
              </w:rPr>
              <w:t>Scoring</w:t>
            </w:r>
            <w:r w:rsidRPr="5E25BC30">
              <w:rPr>
                <w:sz w:val="22"/>
                <w:szCs w:val="22"/>
              </w:rPr>
              <w:t>:  Homework</w:t>
            </w:r>
            <w:r w:rsidR="00A75D15" w:rsidRPr="5E25BC30">
              <w:rPr>
                <w:sz w:val="22"/>
                <w:szCs w:val="22"/>
              </w:rPr>
              <w:t xml:space="preserve">         </w:t>
            </w:r>
            <w:r w:rsidRPr="5E25BC30">
              <w:rPr>
                <w:sz w:val="22"/>
                <w:szCs w:val="22"/>
              </w:rPr>
              <w:t xml:space="preserve">     </w:t>
            </w:r>
            <w:r>
              <w:rPr>
                <w:sz w:val="22"/>
              </w:rPr>
              <w:tab/>
            </w:r>
            <w:r w:rsidRPr="5E25BC30">
              <w:rPr>
                <w:sz w:val="22"/>
                <w:szCs w:val="22"/>
              </w:rPr>
              <w:t xml:space="preserve">     </w:t>
            </w:r>
            <w:r w:rsidR="00A75D15" w:rsidRPr="5E25BC30">
              <w:rPr>
                <w:sz w:val="22"/>
                <w:szCs w:val="22"/>
              </w:rPr>
              <w:t xml:space="preserve">         25</w:t>
            </w:r>
            <w:r w:rsidRPr="5E25BC30">
              <w:rPr>
                <w:sz w:val="22"/>
                <w:szCs w:val="22"/>
              </w:rPr>
              <w:t>%</w:t>
            </w:r>
          </w:p>
          <w:p w14:paraId="6642976A" w14:textId="4CD6FDFB" w:rsidR="002D375B" w:rsidRDefault="5E25BC30" w:rsidP="5E25BC30">
            <w:pPr>
              <w:rPr>
                <w:sz w:val="22"/>
                <w:szCs w:val="22"/>
              </w:rPr>
            </w:pPr>
            <w:r w:rsidRPr="5E25BC30">
              <w:rPr>
                <w:sz w:val="22"/>
                <w:szCs w:val="22"/>
              </w:rPr>
              <w:t xml:space="preserve">               In-class Exams                       5%</w:t>
            </w:r>
          </w:p>
          <w:p w14:paraId="1F85DE08" w14:textId="53119735" w:rsidR="00A75D15" w:rsidRDefault="5E25BC30" w:rsidP="5E25BC30">
            <w:pPr>
              <w:rPr>
                <w:sz w:val="22"/>
                <w:szCs w:val="22"/>
              </w:rPr>
            </w:pPr>
            <w:r w:rsidRPr="5E25BC30">
              <w:rPr>
                <w:sz w:val="22"/>
                <w:szCs w:val="22"/>
              </w:rPr>
              <w:t xml:space="preserve">               Midterm Exam/projects    2@20% each          </w:t>
            </w:r>
          </w:p>
          <w:p w14:paraId="16AE4941" w14:textId="7B7C264B" w:rsidR="002D375B" w:rsidRDefault="5E25BC30" w:rsidP="5E25BC30">
            <w:pPr>
              <w:rPr>
                <w:sz w:val="22"/>
                <w:szCs w:val="22"/>
              </w:rPr>
            </w:pPr>
            <w:r w:rsidRPr="5E25BC30">
              <w:rPr>
                <w:sz w:val="22"/>
                <w:szCs w:val="22"/>
              </w:rPr>
              <w:t xml:space="preserve">                Final Exam/project               30%</w:t>
            </w:r>
          </w:p>
          <w:p w14:paraId="6C62BFFC" w14:textId="77777777" w:rsidR="002D375B" w:rsidRDefault="002D375B" w:rsidP="00122DF6">
            <w:pPr>
              <w:rPr>
                <w:sz w:val="22"/>
              </w:rPr>
            </w:pPr>
          </w:p>
          <w:p w14:paraId="3A2B3F10" w14:textId="77777777" w:rsidR="002D375B" w:rsidRPr="006A1D48" w:rsidRDefault="5E25BC30" w:rsidP="5E25BC30">
            <w:pPr>
              <w:rPr>
                <w:b/>
                <w:bCs/>
                <w:sz w:val="22"/>
                <w:szCs w:val="22"/>
              </w:rPr>
            </w:pPr>
            <w:r w:rsidRPr="5E25BC30">
              <w:rPr>
                <w:b/>
                <w:bCs/>
                <w:sz w:val="22"/>
                <w:szCs w:val="22"/>
              </w:rPr>
              <w:t>Scoring Details:</w:t>
            </w:r>
          </w:p>
          <w:p w14:paraId="56ACF884" w14:textId="77777777" w:rsidR="002D375B" w:rsidRDefault="5E25BC30" w:rsidP="5E25BC30">
            <w:pPr>
              <w:rPr>
                <w:sz w:val="22"/>
                <w:szCs w:val="22"/>
              </w:rPr>
            </w:pPr>
            <w:r w:rsidRPr="5E25BC30">
              <w:rPr>
                <w:b/>
                <w:bCs/>
                <w:sz w:val="22"/>
                <w:szCs w:val="22"/>
                <w:u w:val="single"/>
              </w:rPr>
              <w:t>Homework:</w:t>
            </w:r>
            <w:r w:rsidRPr="5E25BC30">
              <w:rPr>
                <w:b/>
                <w:bCs/>
                <w:sz w:val="22"/>
                <w:szCs w:val="22"/>
              </w:rPr>
              <w:t xml:space="preserve">  </w:t>
            </w:r>
            <w:r w:rsidRPr="5E25BC30">
              <w:rPr>
                <w:sz w:val="22"/>
                <w:szCs w:val="22"/>
              </w:rPr>
              <w:t>Homework will be assigned every one or two weeks.</w:t>
            </w:r>
            <w:r w:rsidRPr="5E25BC30">
              <w:rPr>
                <w:b/>
                <w:bCs/>
                <w:sz w:val="22"/>
                <w:szCs w:val="22"/>
              </w:rPr>
              <w:t xml:space="preserve"> </w:t>
            </w:r>
            <w:r w:rsidRPr="5E25BC30">
              <w:rPr>
                <w:sz w:val="22"/>
                <w:szCs w:val="22"/>
              </w:rPr>
              <w:t xml:space="preserve">All the homework assignments are strictly individual and will be given in the assignment section of Blackboard. </w:t>
            </w:r>
          </w:p>
          <w:p w14:paraId="7A54EB71" w14:textId="77777777" w:rsidR="00A75D15" w:rsidRPr="00A9670D" w:rsidRDefault="00A75D15" w:rsidP="00122DF6"/>
          <w:p w14:paraId="44BBEB95" w14:textId="60F259C7" w:rsidR="002D375B" w:rsidRDefault="5E25BC30" w:rsidP="5E25BC30">
            <w:pPr>
              <w:rPr>
                <w:sz w:val="22"/>
                <w:szCs w:val="22"/>
              </w:rPr>
            </w:pPr>
            <w:r w:rsidRPr="5E25BC30">
              <w:rPr>
                <w:sz w:val="22"/>
                <w:szCs w:val="22"/>
              </w:rPr>
              <w:t xml:space="preserve">Midterm Exam/projects:  The projects will be take-home and can be either individual or group. They will be announced during the lecture. The instructions for the projects will be posted in the assignment section of Blackboard. </w:t>
            </w:r>
          </w:p>
          <w:p w14:paraId="72ABCB2B" w14:textId="77777777" w:rsidR="002D375B" w:rsidRDefault="002D375B" w:rsidP="00122DF6">
            <w:pPr>
              <w:rPr>
                <w:sz w:val="22"/>
              </w:rPr>
            </w:pPr>
          </w:p>
          <w:p w14:paraId="5BCAEBB1" w14:textId="77777777" w:rsidR="002D375B" w:rsidRDefault="5E25BC30" w:rsidP="5E25BC30">
            <w:pPr>
              <w:rPr>
                <w:sz w:val="22"/>
                <w:szCs w:val="22"/>
              </w:rPr>
            </w:pPr>
            <w:r w:rsidRPr="5E25BC30">
              <w:rPr>
                <w:b/>
                <w:bCs/>
                <w:sz w:val="22"/>
                <w:szCs w:val="22"/>
                <w:u w:val="single"/>
              </w:rPr>
              <w:t>Final Exam/project</w:t>
            </w:r>
            <w:r w:rsidRPr="5E25BC30">
              <w:rPr>
                <w:sz w:val="22"/>
                <w:szCs w:val="22"/>
              </w:rPr>
              <w:t>:  The final exam/project will be announced at least two weeks before the end of classes and will be completed in the week of final exams.</w:t>
            </w:r>
          </w:p>
          <w:p w14:paraId="2DCA9A2A" w14:textId="77777777" w:rsidR="00A75D15" w:rsidRDefault="00A75D15" w:rsidP="00122DF6">
            <w:pPr>
              <w:rPr>
                <w:sz w:val="22"/>
              </w:rPr>
            </w:pPr>
          </w:p>
          <w:p w14:paraId="4D460071" w14:textId="77777777" w:rsidR="002D375B" w:rsidRDefault="5E25BC30" w:rsidP="5E25BC30">
            <w:pPr>
              <w:tabs>
                <w:tab w:val="left" w:pos="98"/>
              </w:tabs>
              <w:rPr>
                <w:sz w:val="22"/>
                <w:szCs w:val="22"/>
              </w:rPr>
            </w:pPr>
            <w:r w:rsidRPr="5E25BC30">
              <w:rPr>
                <w:b/>
                <w:bCs/>
                <w:sz w:val="22"/>
                <w:szCs w:val="22"/>
                <w:u w:val="single"/>
              </w:rPr>
              <w:t>Grading Scale:</w:t>
            </w:r>
            <w:r w:rsidRPr="5E25BC30">
              <w:rPr>
                <w:sz w:val="22"/>
                <w:szCs w:val="22"/>
              </w:rPr>
              <w:t xml:space="preserve">    The grading scale for the course is</w:t>
            </w:r>
          </w:p>
          <w:p w14:paraId="4FD4E70A" w14:textId="77777777" w:rsidR="002D375B" w:rsidRPr="00A9670D" w:rsidRDefault="002D375B" w:rsidP="00122DF6">
            <w:pPr>
              <w:tabs>
                <w:tab w:val="left" w:pos="98"/>
              </w:tabs>
              <w:rPr>
                <w:sz w:val="22"/>
                <w:szCs w:val="22"/>
                <w:u w:val="single"/>
              </w:rPr>
            </w:pPr>
          </w:p>
          <w:tbl>
            <w:tblPr>
              <w:tblW w:w="5778"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7"/>
              <w:gridCol w:w="900"/>
              <w:gridCol w:w="990"/>
              <w:gridCol w:w="990"/>
              <w:gridCol w:w="990"/>
              <w:gridCol w:w="981"/>
            </w:tblGrid>
            <w:tr w:rsidR="002D375B" w:rsidRPr="00D05CF0" w14:paraId="1254191D" w14:textId="77777777" w:rsidTr="5E25BC30">
              <w:tc>
                <w:tcPr>
                  <w:tcW w:w="927" w:type="dxa"/>
                </w:tcPr>
                <w:p w14:paraId="67F65534" w14:textId="77777777" w:rsidR="002D375B" w:rsidRPr="00D05CF0" w:rsidRDefault="5E25BC30" w:rsidP="5E25BC30">
                  <w:pPr>
                    <w:spacing w:before="100" w:after="56"/>
                    <w:ind w:left="98" w:hanging="22"/>
                    <w:rPr>
                      <w:sz w:val="24"/>
                      <w:szCs w:val="24"/>
                    </w:rPr>
                  </w:pPr>
                  <w:r w:rsidRPr="5E25BC30">
                    <w:rPr>
                      <w:sz w:val="22"/>
                      <w:szCs w:val="22"/>
                    </w:rPr>
                    <w:t>%</w:t>
                  </w:r>
                </w:p>
              </w:tc>
              <w:tc>
                <w:tcPr>
                  <w:tcW w:w="900" w:type="dxa"/>
                </w:tcPr>
                <w:p w14:paraId="0DCA3038" w14:textId="77777777" w:rsidR="002D375B" w:rsidRPr="00D05CF0" w:rsidRDefault="5E25BC30" w:rsidP="5E25BC30">
                  <w:pPr>
                    <w:spacing w:before="100" w:after="56"/>
                    <w:ind w:left="98" w:hanging="22"/>
                    <w:rPr>
                      <w:sz w:val="24"/>
                      <w:szCs w:val="24"/>
                    </w:rPr>
                  </w:pPr>
                  <w:r w:rsidRPr="5E25BC30">
                    <w:rPr>
                      <w:sz w:val="22"/>
                      <w:szCs w:val="22"/>
                    </w:rPr>
                    <w:t>&lt; 60</w:t>
                  </w:r>
                </w:p>
              </w:tc>
              <w:tc>
                <w:tcPr>
                  <w:tcW w:w="990" w:type="dxa"/>
                </w:tcPr>
                <w:p w14:paraId="5B5A544F" w14:textId="77777777" w:rsidR="002D375B" w:rsidRPr="00D05CF0" w:rsidRDefault="5E25BC30" w:rsidP="5E25BC30">
                  <w:pPr>
                    <w:spacing w:before="100" w:after="56"/>
                    <w:ind w:left="98" w:hanging="22"/>
                    <w:rPr>
                      <w:sz w:val="24"/>
                      <w:szCs w:val="24"/>
                    </w:rPr>
                  </w:pPr>
                  <w:r w:rsidRPr="5E25BC30">
                    <w:rPr>
                      <w:sz w:val="22"/>
                      <w:szCs w:val="22"/>
                    </w:rPr>
                    <w:t>60-69</w:t>
                  </w:r>
                </w:p>
              </w:tc>
              <w:tc>
                <w:tcPr>
                  <w:tcW w:w="990" w:type="dxa"/>
                </w:tcPr>
                <w:p w14:paraId="59349894" w14:textId="77777777" w:rsidR="002D375B" w:rsidRPr="00D05CF0" w:rsidRDefault="5E25BC30" w:rsidP="5E25BC30">
                  <w:pPr>
                    <w:spacing w:before="100" w:after="56"/>
                    <w:ind w:left="98" w:hanging="22"/>
                    <w:rPr>
                      <w:sz w:val="24"/>
                      <w:szCs w:val="24"/>
                    </w:rPr>
                  </w:pPr>
                  <w:r w:rsidRPr="5E25BC30">
                    <w:rPr>
                      <w:sz w:val="22"/>
                      <w:szCs w:val="22"/>
                    </w:rPr>
                    <w:t>70-79</w:t>
                  </w:r>
                </w:p>
              </w:tc>
              <w:tc>
                <w:tcPr>
                  <w:tcW w:w="990" w:type="dxa"/>
                </w:tcPr>
                <w:p w14:paraId="1A8106C7" w14:textId="77777777" w:rsidR="002D375B" w:rsidRPr="00D05CF0" w:rsidRDefault="5E25BC30" w:rsidP="5E25BC30">
                  <w:pPr>
                    <w:spacing w:before="100" w:after="56"/>
                    <w:ind w:left="98" w:hanging="22"/>
                    <w:rPr>
                      <w:sz w:val="24"/>
                      <w:szCs w:val="24"/>
                    </w:rPr>
                  </w:pPr>
                  <w:r w:rsidRPr="5E25BC30">
                    <w:rPr>
                      <w:sz w:val="22"/>
                      <w:szCs w:val="22"/>
                    </w:rPr>
                    <w:t>80-89</w:t>
                  </w:r>
                </w:p>
              </w:tc>
              <w:tc>
                <w:tcPr>
                  <w:tcW w:w="981" w:type="dxa"/>
                </w:tcPr>
                <w:p w14:paraId="46D1D9A4" w14:textId="77777777" w:rsidR="002D375B" w:rsidRPr="00D05CF0" w:rsidRDefault="5E25BC30" w:rsidP="5E25BC30">
                  <w:pPr>
                    <w:spacing w:before="100" w:after="56"/>
                    <w:ind w:left="98" w:hanging="22"/>
                    <w:rPr>
                      <w:sz w:val="24"/>
                      <w:szCs w:val="24"/>
                    </w:rPr>
                  </w:pPr>
                  <w:r w:rsidRPr="5E25BC30">
                    <w:rPr>
                      <w:sz w:val="22"/>
                      <w:szCs w:val="22"/>
                    </w:rPr>
                    <w:t>90-100</w:t>
                  </w:r>
                </w:p>
              </w:tc>
            </w:tr>
            <w:tr w:rsidR="002D375B" w:rsidRPr="00D05CF0" w14:paraId="1F3089A1" w14:textId="77777777" w:rsidTr="5E25BC30">
              <w:tc>
                <w:tcPr>
                  <w:tcW w:w="927" w:type="dxa"/>
                </w:tcPr>
                <w:p w14:paraId="61786F6A" w14:textId="77777777" w:rsidR="002D375B" w:rsidRPr="00D05CF0" w:rsidRDefault="5E25BC30" w:rsidP="5E25BC30">
                  <w:pPr>
                    <w:spacing w:before="100" w:after="56"/>
                    <w:ind w:left="98" w:hanging="22"/>
                    <w:rPr>
                      <w:sz w:val="24"/>
                      <w:szCs w:val="24"/>
                    </w:rPr>
                  </w:pPr>
                  <w:r w:rsidRPr="5E25BC30">
                    <w:rPr>
                      <w:sz w:val="22"/>
                      <w:szCs w:val="22"/>
                    </w:rPr>
                    <w:t>Grade</w:t>
                  </w:r>
                </w:p>
              </w:tc>
              <w:tc>
                <w:tcPr>
                  <w:tcW w:w="900" w:type="dxa"/>
                </w:tcPr>
                <w:p w14:paraId="49A7B51D" w14:textId="77777777" w:rsidR="002D375B" w:rsidRPr="00D05CF0" w:rsidRDefault="5E25BC30" w:rsidP="5E25BC30">
                  <w:pPr>
                    <w:spacing w:before="100" w:after="56"/>
                    <w:ind w:left="98" w:hanging="22"/>
                    <w:jc w:val="center"/>
                    <w:rPr>
                      <w:sz w:val="24"/>
                      <w:szCs w:val="24"/>
                    </w:rPr>
                  </w:pPr>
                  <w:r w:rsidRPr="5E25BC30">
                    <w:rPr>
                      <w:sz w:val="22"/>
                      <w:szCs w:val="22"/>
                    </w:rPr>
                    <w:t>F</w:t>
                  </w:r>
                </w:p>
              </w:tc>
              <w:tc>
                <w:tcPr>
                  <w:tcW w:w="990" w:type="dxa"/>
                </w:tcPr>
                <w:p w14:paraId="152CEAB9" w14:textId="77777777" w:rsidR="002D375B" w:rsidRPr="00D05CF0" w:rsidRDefault="5E25BC30" w:rsidP="5E25BC30">
                  <w:pPr>
                    <w:spacing w:before="100" w:after="56"/>
                    <w:ind w:left="98" w:hanging="22"/>
                    <w:jc w:val="center"/>
                    <w:rPr>
                      <w:sz w:val="24"/>
                      <w:szCs w:val="24"/>
                    </w:rPr>
                  </w:pPr>
                  <w:r w:rsidRPr="5E25BC30">
                    <w:rPr>
                      <w:sz w:val="22"/>
                      <w:szCs w:val="22"/>
                    </w:rPr>
                    <w:t>D</w:t>
                  </w:r>
                </w:p>
              </w:tc>
              <w:tc>
                <w:tcPr>
                  <w:tcW w:w="990" w:type="dxa"/>
                </w:tcPr>
                <w:p w14:paraId="49A18B73" w14:textId="77777777" w:rsidR="002D375B" w:rsidRPr="00D05CF0" w:rsidRDefault="5E25BC30" w:rsidP="5E25BC30">
                  <w:pPr>
                    <w:spacing w:before="100" w:after="56"/>
                    <w:ind w:left="98" w:hanging="22"/>
                    <w:jc w:val="center"/>
                    <w:rPr>
                      <w:sz w:val="24"/>
                      <w:szCs w:val="24"/>
                    </w:rPr>
                  </w:pPr>
                  <w:r w:rsidRPr="5E25BC30">
                    <w:rPr>
                      <w:sz w:val="22"/>
                      <w:szCs w:val="22"/>
                    </w:rPr>
                    <w:t>C</w:t>
                  </w:r>
                </w:p>
              </w:tc>
              <w:tc>
                <w:tcPr>
                  <w:tcW w:w="990" w:type="dxa"/>
                </w:tcPr>
                <w:p w14:paraId="312131DD" w14:textId="77777777" w:rsidR="002D375B" w:rsidRPr="00D05CF0" w:rsidRDefault="5E25BC30" w:rsidP="5E25BC30">
                  <w:pPr>
                    <w:spacing w:before="100" w:after="56"/>
                    <w:ind w:left="98" w:hanging="22"/>
                    <w:jc w:val="center"/>
                    <w:rPr>
                      <w:sz w:val="24"/>
                      <w:szCs w:val="24"/>
                    </w:rPr>
                  </w:pPr>
                  <w:r w:rsidRPr="5E25BC30">
                    <w:rPr>
                      <w:sz w:val="22"/>
                      <w:szCs w:val="22"/>
                    </w:rPr>
                    <w:t>B</w:t>
                  </w:r>
                </w:p>
              </w:tc>
              <w:tc>
                <w:tcPr>
                  <w:tcW w:w="981" w:type="dxa"/>
                </w:tcPr>
                <w:p w14:paraId="0096585A" w14:textId="77777777" w:rsidR="002D375B" w:rsidRPr="00D05CF0" w:rsidRDefault="5E25BC30" w:rsidP="5E25BC30">
                  <w:pPr>
                    <w:spacing w:before="100" w:after="56"/>
                    <w:ind w:left="98" w:hanging="22"/>
                    <w:jc w:val="center"/>
                    <w:rPr>
                      <w:sz w:val="24"/>
                      <w:szCs w:val="24"/>
                    </w:rPr>
                  </w:pPr>
                  <w:r w:rsidRPr="5E25BC30">
                    <w:rPr>
                      <w:sz w:val="22"/>
                      <w:szCs w:val="22"/>
                    </w:rPr>
                    <w:t>A</w:t>
                  </w:r>
                </w:p>
              </w:tc>
            </w:tr>
          </w:tbl>
          <w:p w14:paraId="13763ADB" w14:textId="77777777" w:rsidR="002D375B" w:rsidRDefault="002D375B" w:rsidP="00122DF6">
            <w:pPr>
              <w:tabs>
                <w:tab w:val="left" w:pos="98"/>
              </w:tabs>
              <w:rPr>
                <w:sz w:val="22"/>
              </w:rPr>
            </w:pPr>
          </w:p>
        </w:tc>
      </w:tr>
      <w:tr w:rsidR="002D375B" w14:paraId="0BB57548"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2EAB72CD" w14:textId="77777777" w:rsidR="002D375B" w:rsidRPr="002D375B" w:rsidRDefault="5E25BC30" w:rsidP="5E25BC30">
            <w:pPr>
              <w:tabs>
                <w:tab w:val="left" w:pos="98"/>
              </w:tabs>
              <w:rPr>
                <w:b/>
                <w:bCs/>
                <w:sz w:val="22"/>
                <w:szCs w:val="22"/>
              </w:rPr>
            </w:pPr>
            <w:r w:rsidRPr="5E25BC30">
              <w:rPr>
                <w:b/>
                <w:bCs/>
                <w:sz w:val="22"/>
                <w:szCs w:val="22"/>
              </w:rPr>
              <w:t>Additional Requirements For STA 780 Students</w:t>
            </w:r>
          </w:p>
          <w:p w14:paraId="3C91FEE7" w14:textId="77777777" w:rsidR="002D375B" w:rsidRDefault="002D375B">
            <w:pPr>
              <w:numPr>
                <w:ilvl w:val="12"/>
                <w:numId w:val="0"/>
              </w:numPr>
              <w:spacing w:before="100" w:after="56"/>
              <w:rPr>
                <w:b/>
                <w:bCs/>
                <w:sz w:val="24"/>
                <w:szCs w:val="24"/>
              </w:rPr>
            </w:pPr>
          </w:p>
        </w:tc>
        <w:tc>
          <w:tcPr>
            <w:tcW w:w="8118" w:type="dxa"/>
            <w:gridSpan w:val="2"/>
            <w:tcBorders>
              <w:top w:val="single" w:sz="8" w:space="0" w:color="auto"/>
              <w:left w:val="single" w:sz="4" w:space="0" w:color="auto"/>
              <w:bottom w:val="single" w:sz="8" w:space="0" w:color="auto"/>
              <w:right w:val="single" w:sz="8" w:space="0" w:color="auto"/>
            </w:tcBorders>
          </w:tcPr>
          <w:p w14:paraId="4E7083EE" w14:textId="77777777" w:rsidR="002D375B" w:rsidRDefault="5E25BC30" w:rsidP="5E25BC30">
            <w:pPr>
              <w:rPr>
                <w:sz w:val="22"/>
                <w:szCs w:val="22"/>
              </w:rPr>
            </w:pPr>
            <w:r w:rsidRPr="5E25BC30">
              <w:rPr>
                <w:sz w:val="22"/>
                <w:szCs w:val="22"/>
              </w:rPr>
              <w:t xml:space="preserve">STA 780 students will be held to a higher standard than those enrolled in STA 580. They will be expected to develop stronger programming skills and to implement more advanced statistical techniques in R. They will also be required to explore more topics in data mining than STA 580 students. </w:t>
            </w:r>
          </w:p>
          <w:p w14:paraId="56934F41" w14:textId="77777777" w:rsidR="00A75D15" w:rsidRDefault="00A75D15" w:rsidP="00D12539">
            <w:pPr>
              <w:rPr>
                <w:sz w:val="22"/>
              </w:rPr>
            </w:pPr>
          </w:p>
          <w:p w14:paraId="551D73DA" w14:textId="77777777" w:rsidR="00A75D15" w:rsidRDefault="5E25BC30" w:rsidP="5E25BC30">
            <w:pPr>
              <w:rPr>
                <w:sz w:val="22"/>
                <w:szCs w:val="22"/>
              </w:rPr>
            </w:pPr>
            <w:r w:rsidRPr="5E25BC30">
              <w:rPr>
                <w:sz w:val="22"/>
                <w:szCs w:val="22"/>
              </w:rPr>
              <w:t>Extra problems will be assigned to students enrolled for STA 780 on some of the homework assignments and projects. On exams, there will be different problems for STA 580 and STA 780 students.</w:t>
            </w:r>
          </w:p>
          <w:p w14:paraId="2CCE43AB" w14:textId="77777777" w:rsidR="00A75D15" w:rsidRPr="0078792A" w:rsidRDefault="00A75D15" w:rsidP="00D12539">
            <w:pPr>
              <w:rPr>
                <w:sz w:val="22"/>
              </w:rPr>
            </w:pPr>
          </w:p>
          <w:p w14:paraId="41E176C7" w14:textId="77777777" w:rsidR="002D375B" w:rsidRDefault="5E25BC30" w:rsidP="5E25BC30">
            <w:pPr>
              <w:rPr>
                <w:b/>
                <w:bCs/>
                <w:sz w:val="22"/>
                <w:szCs w:val="22"/>
              </w:rPr>
            </w:pPr>
            <w:r w:rsidRPr="5E25BC30">
              <w:rPr>
                <w:sz w:val="22"/>
                <w:szCs w:val="22"/>
              </w:rPr>
              <w:t>STA 780 students will also be required to complete an extra project that requires them to explore and implement one topic in data mining that is related to the course materials but not covered in lectures. The extra project will be due in the last week of class.</w:t>
            </w:r>
          </w:p>
        </w:tc>
      </w:tr>
      <w:tr w:rsidR="00D84E74" w14:paraId="72794F63"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3FC6F545" w14:textId="77777777" w:rsidR="00D84E74" w:rsidRDefault="5E25BC30" w:rsidP="5E25BC30">
            <w:pPr>
              <w:spacing w:before="100" w:after="56"/>
              <w:rPr>
                <w:sz w:val="24"/>
                <w:szCs w:val="24"/>
              </w:rPr>
            </w:pPr>
            <w:r w:rsidRPr="5E25BC30">
              <w:rPr>
                <w:b/>
                <w:bCs/>
                <w:sz w:val="24"/>
                <w:szCs w:val="24"/>
              </w:rPr>
              <w:lastRenderedPageBreak/>
              <w:t>Academic Honesty and Responsibility</w:t>
            </w:r>
          </w:p>
        </w:tc>
        <w:tc>
          <w:tcPr>
            <w:tcW w:w="8118" w:type="dxa"/>
            <w:gridSpan w:val="2"/>
            <w:tcBorders>
              <w:top w:val="single" w:sz="8" w:space="0" w:color="auto"/>
              <w:left w:val="single" w:sz="8" w:space="0" w:color="auto"/>
              <w:bottom w:val="single" w:sz="8" w:space="0" w:color="auto"/>
              <w:right w:val="single" w:sz="8" w:space="0" w:color="auto"/>
            </w:tcBorders>
          </w:tcPr>
          <w:p w14:paraId="135CE5B5" w14:textId="77777777" w:rsidR="00D84E74" w:rsidRDefault="5E25BC30" w:rsidP="5E25BC30">
            <w:pPr>
              <w:numPr>
                <w:ilvl w:val="0"/>
                <w:numId w:val="28"/>
              </w:numPr>
              <w:tabs>
                <w:tab w:val="clear" w:pos="720"/>
                <w:tab w:val="num" w:pos="368"/>
              </w:tabs>
              <w:ind w:left="374"/>
              <w:rPr>
                <w:sz w:val="22"/>
                <w:szCs w:val="22"/>
              </w:rPr>
            </w:pPr>
            <w:r w:rsidRPr="5E25BC30">
              <w:rPr>
                <w:sz w:val="22"/>
                <w:szCs w:val="22"/>
              </w:rPr>
              <w:t>Anyone violating the usual standards for academic honesty, for example, anyone attempting to obtain or exchange information regarding any quiz or test, or anyone using a fraudulent excuse to qualify for a make-up, may receive a course grade of “F”. Cheating includes buying, selling, or otherwise fraudulently obtaining copies of examinations or assignments for the purpose of improving one’s academic standing. During examinations it includes receiving information from other students or other students’ exams and referring to unauthorized notes or other written information in any form including electronic (e.g., information stored in graphing calculators).</w:t>
            </w:r>
          </w:p>
          <w:p w14:paraId="0C71EF22" w14:textId="77777777" w:rsidR="00D84E74" w:rsidRPr="00E83DEE" w:rsidRDefault="5E25BC30" w:rsidP="5E25BC30">
            <w:pPr>
              <w:numPr>
                <w:ilvl w:val="0"/>
                <w:numId w:val="28"/>
              </w:numPr>
              <w:tabs>
                <w:tab w:val="clear" w:pos="720"/>
                <w:tab w:val="num" w:pos="368"/>
              </w:tabs>
              <w:ind w:left="374"/>
              <w:rPr>
                <w:sz w:val="22"/>
                <w:szCs w:val="22"/>
              </w:rPr>
            </w:pPr>
            <w:r w:rsidRPr="5E25BC30">
              <w:rPr>
                <w:sz w:val="22"/>
                <w:szCs w:val="22"/>
              </w:rPr>
              <w:t xml:space="preserve">Copying or working together </w:t>
            </w:r>
            <w:r w:rsidRPr="5E25BC30">
              <w:rPr>
                <w:b/>
                <w:bCs/>
                <w:sz w:val="22"/>
                <w:szCs w:val="22"/>
              </w:rPr>
              <w:t>is not</w:t>
            </w:r>
            <w:r w:rsidRPr="5E25BC30">
              <w:rPr>
                <w:sz w:val="22"/>
                <w:szCs w:val="22"/>
              </w:rPr>
              <w:t xml:space="preserve"> acceptable for computer assignments. If you are caught copying or working together, you will definitely get a zero for the assignment, and you may get an “F” for the course. This includes the person who allows another person to copy his or her assignment as well as the person who copied, or all students working together. Working together includes, but is not limited to, discussing wording of an answer, discussing any computations or numerical answers, etc. If you have </w:t>
            </w:r>
            <w:r w:rsidRPr="5E25BC30">
              <w:rPr>
                <w:b/>
                <w:bCs/>
                <w:sz w:val="22"/>
                <w:szCs w:val="22"/>
              </w:rPr>
              <w:t>any</w:t>
            </w:r>
            <w:r w:rsidRPr="5E25BC30">
              <w:rPr>
                <w:sz w:val="22"/>
                <w:szCs w:val="22"/>
              </w:rPr>
              <w:t xml:space="preserve"> questions regarding a computer assignment, you should ask your instructor. </w:t>
            </w:r>
            <w:r w:rsidRPr="5E25BC30">
              <w:rPr>
                <w:b/>
                <w:bCs/>
                <w:sz w:val="22"/>
                <w:szCs w:val="22"/>
              </w:rPr>
              <w:t>Do not ask other students for help.</w:t>
            </w:r>
          </w:p>
          <w:p w14:paraId="32503178" w14:textId="77777777" w:rsidR="00D84E74" w:rsidRDefault="5E25BC30" w:rsidP="5E25BC30">
            <w:pPr>
              <w:numPr>
                <w:ilvl w:val="0"/>
                <w:numId w:val="28"/>
              </w:numPr>
              <w:tabs>
                <w:tab w:val="clear" w:pos="720"/>
                <w:tab w:val="num" w:pos="368"/>
              </w:tabs>
              <w:spacing w:after="56"/>
              <w:ind w:left="368"/>
              <w:rPr>
                <w:sz w:val="22"/>
                <w:szCs w:val="22"/>
              </w:rPr>
            </w:pPr>
            <w:r w:rsidRPr="5E25BC30">
              <w:rPr>
                <w:sz w:val="22"/>
                <w:szCs w:val="22"/>
              </w:rPr>
              <w:t>Anyone behaving in a disruptive manner or refusing to follow the usual standards for academic behavior may be barred from attending class and may receive a course grade of “F”.</w:t>
            </w:r>
          </w:p>
          <w:p w14:paraId="008816AF" w14:textId="77777777" w:rsidR="00D84E74" w:rsidRPr="00BD788A" w:rsidRDefault="5E25BC30" w:rsidP="5E25BC30">
            <w:pPr>
              <w:numPr>
                <w:ilvl w:val="0"/>
                <w:numId w:val="28"/>
              </w:numPr>
              <w:tabs>
                <w:tab w:val="clear" w:pos="720"/>
                <w:tab w:val="num" w:pos="368"/>
              </w:tabs>
              <w:spacing w:after="56"/>
              <w:ind w:left="368"/>
              <w:rPr>
                <w:sz w:val="22"/>
                <w:szCs w:val="22"/>
              </w:rPr>
            </w:pPr>
            <w:r w:rsidRPr="5E25BC30">
              <w:rPr>
                <w:sz w:val="22"/>
                <w:szCs w:val="22"/>
              </w:rPr>
              <w:t xml:space="preserve">Students are advised that EKU’s Academic Integrity policy will be strictly enforced in this course. The Academic Integrity policy is available at </w:t>
            </w:r>
            <w:hyperlink r:id="rId13">
              <w:r w:rsidRPr="5E25BC30">
                <w:rPr>
                  <w:rStyle w:val="Hyperlink"/>
                  <w:sz w:val="22"/>
                  <w:szCs w:val="22"/>
                </w:rPr>
                <w:t>http://studentrights.eku.edu/academic-integrity-policy</w:t>
              </w:r>
            </w:hyperlink>
            <w:r w:rsidRPr="5E25BC30">
              <w:rPr>
                <w:sz w:val="22"/>
                <w:szCs w:val="22"/>
              </w:rPr>
              <w:t>. Questions regarding the policy may be directed to the Office of Academic Integrity.</w:t>
            </w:r>
          </w:p>
        </w:tc>
      </w:tr>
      <w:tr w:rsidR="002D375B" w14:paraId="3A7B1995"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05A395D7" w14:textId="77777777" w:rsidR="002D375B" w:rsidRDefault="5E25BC30" w:rsidP="5E25BC30">
            <w:pPr>
              <w:spacing w:before="100" w:after="56"/>
              <w:rPr>
                <w:b/>
                <w:bCs/>
                <w:sz w:val="24"/>
                <w:szCs w:val="24"/>
              </w:rPr>
            </w:pPr>
            <w:r w:rsidRPr="5E25BC30">
              <w:rPr>
                <w:b/>
                <w:bCs/>
                <w:sz w:val="24"/>
                <w:szCs w:val="24"/>
              </w:rPr>
              <w:t>Official E-mail</w:t>
            </w:r>
          </w:p>
        </w:tc>
        <w:tc>
          <w:tcPr>
            <w:tcW w:w="8118" w:type="dxa"/>
            <w:gridSpan w:val="2"/>
            <w:tcBorders>
              <w:top w:val="single" w:sz="8" w:space="0" w:color="auto"/>
              <w:left w:val="single" w:sz="8" w:space="0" w:color="auto"/>
              <w:bottom w:val="single" w:sz="8" w:space="0" w:color="auto"/>
              <w:right w:val="single" w:sz="8" w:space="0" w:color="auto"/>
            </w:tcBorders>
          </w:tcPr>
          <w:p w14:paraId="5882B10D" w14:textId="77777777" w:rsidR="002D375B" w:rsidRDefault="5E25BC30" w:rsidP="5E25BC30">
            <w:pPr>
              <w:pStyle w:val="Level1"/>
              <w:spacing w:before="100"/>
              <w:ind w:left="458"/>
              <w:jc w:val="left"/>
              <w:rPr>
                <w:sz w:val="22"/>
                <w:szCs w:val="22"/>
              </w:rPr>
            </w:pPr>
            <w:r w:rsidRPr="5E25BC30">
              <w:rPr>
                <w:sz w:val="22"/>
                <w:szCs w:val="22"/>
              </w:rPr>
              <w:t>An official EKU e-mail address is established for each registered student, each faculty member, and each staff member. All university communications sent via e-mail will be sent to this EKU e-mail address.</w:t>
            </w:r>
          </w:p>
        </w:tc>
      </w:tr>
      <w:tr w:rsidR="002D375B" w14:paraId="190FB614" w14:textId="77777777" w:rsidTr="5E25BC30">
        <w:trPr>
          <w:cantSplit/>
        </w:trPr>
        <w:tc>
          <w:tcPr>
            <w:tcW w:w="2430" w:type="dxa"/>
            <w:tcBorders>
              <w:top w:val="single" w:sz="8" w:space="0" w:color="auto"/>
              <w:left w:val="single" w:sz="8" w:space="0" w:color="auto"/>
              <w:bottom w:val="single" w:sz="8" w:space="0" w:color="auto"/>
              <w:right w:val="single" w:sz="8" w:space="0" w:color="auto"/>
            </w:tcBorders>
          </w:tcPr>
          <w:p w14:paraId="325FFE65" w14:textId="77777777" w:rsidR="002D375B" w:rsidRPr="005B1F32" w:rsidRDefault="5E25BC30" w:rsidP="5E25BC30">
            <w:pPr>
              <w:spacing w:before="100" w:after="56"/>
              <w:rPr>
                <w:b/>
                <w:bCs/>
                <w:sz w:val="24"/>
                <w:szCs w:val="24"/>
              </w:rPr>
            </w:pPr>
            <w:r w:rsidRPr="5E25BC30">
              <w:rPr>
                <w:b/>
                <w:bCs/>
                <w:sz w:val="24"/>
                <w:szCs w:val="24"/>
              </w:rPr>
              <w:lastRenderedPageBreak/>
              <w:t>Selected Resources for R</w:t>
            </w:r>
          </w:p>
        </w:tc>
        <w:tc>
          <w:tcPr>
            <w:tcW w:w="8118" w:type="dxa"/>
            <w:gridSpan w:val="2"/>
            <w:tcBorders>
              <w:top w:val="single" w:sz="8" w:space="0" w:color="auto"/>
              <w:left w:val="single" w:sz="8" w:space="0" w:color="auto"/>
              <w:bottom w:val="single" w:sz="8" w:space="0" w:color="auto"/>
              <w:right w:val="single" w:sz="8" w:space="0" w:color="auto"/>
            </w:tcBorders>
          </w:tcPr>
          <w:p w14:paraId="498B7F93" w14:textId="0293824D" w:rsidR="5E25BC30" w:rsidRDefault="5E25BC30" w:rsidP="5E25BC30">
            <w:pPr>
              <w:numPr>
                <w:ilvl w:val="0"/>
                <w:numId w:val="26"/>
              </w:numPr>
              <w:spacing w:before="100" w:beforeAutospacing="1" w:after="100" w:afterAutospacing="1"/>
              <w:rPr>
                <w:rStyle w:val="SubtitleChar"/>
                <w:sz w:val="22"/>
                <w:szCs w:val="22"/>
              </w:rPr>
            </w:pPr>
            <w:r w:rsidRPr="5E25BC30">
              <w:rPr>
                <w:rStyle w:val="SubtitleChar"/>
                <w:rFonts w:ascii="Times New Roman" w:hAnsi="Times New Roman"/>
                <w:i/>
                <w:iCs/>
                <w:sz w:val="22"/>
                <w:szCs w:val="22"/>
              </w:rPr>
              <w:t xml:space="preserve">Advanced R </w:t>
            </w:r>
            <w:r w:rsidRPr="5E25BC30">
              <w:rPr>
                <w:rStyle w:val="SubtitleChar"/>
                <w:rFonts w:ascii="Times New Roman" w:hAnsi="Times New Roman"/>
                <w:sz w:val="22"/>
                <w:szCs w:val="22"/>
              </w:rPr>
              <w:t>by Hadley Wickham (</w:t>
            </w:r>
            <w:hyperlink r:id="rId14">
              <w:r w:rsidRPr="5E25BC30">
                <w:rPr>
                  <w:rStyle w:val="Hyperlink"/>
                  <w:sz w:val="22"/>
                  <w:szCs w:val="22"/>
                </w:rPr>
                <w:t>http://adv-r.had.co.nz/</w:t>
              </w:r>
            </w:hyperlink>
            <w:r w:rsidRPr="5E25BC30">
              <w:rPr>
                <w:sz w:val="22"/>
                <w:szCs w:val="22"/>
              </w:rPr>
              <w:t>)</w:t>
            </w:r>
          </w:p>
          <w:p w14:paraId="09927F52" w14:textId="3B691BF4" w:rsidR="5E25BC30" w:rsidRDefault="5E25BC30" w:rsidP="5E25BC30">
            <w:pPr>
              <w:numPr>
                <w:ilvl w:val="0"/>
                <w:numId w:val="26"/>
              </w:numPr>
              <w:spacing w:before="100" w:beforeAutospacing="1" w:after="100" w:afterAutospacing="1"/>
              <w:rPr>
                <w:sz w:val="22"/>
                <w:szCs w:val="22"/>
              </w:rPr>
            </w:pPr>
            <w:r w:rsidRPr="5E25BC30">
              <w:rPr>
                <w:i/>
                <w:iCs/>
                <w:sz w:val="22"/>
                <w:szCs w:val="22"/>
              </w:rPr>
              <w:t xml:space="preserve">R packages </w:t>
            </w:r>
            <w:r w:rsidRPr="5E25BC30">
              <w:rPr>
                <w:sz w:val="22"/>
                <w:szCs w:val="22"/>
              </w:rPr>
              <w:t>by Hadley Wickham (</w:t>
            </w:r>
            <w:hyperlink r:id="rId15">
              <w:r w:rsidRPr="5E25BC30">
                <w:rPr>
                  <w:rStyle w:val="Hyperlink"/>
                  <w:sz w:val="22"/>
                  <w:szCs w:val="22"/>
                </w:rPr>
                <w:t>http://r-pkgs.had.co.nz/</w:t>
              </w:r>
            </w:hyperlink>
            <w:r w:rsidRPr="5E25BC30">
              <w:rPr>
                <w:sz w:val="22"/>
                <w:szCs w:val="22"/>
              </w:rPr>
              <w:t>)</w:t>
            </w:r>
          </w:p>
          <w:p w14:paraId="1AB3DBF8" w14:textId="1F916833" w:rsidR="5E25BC30" w:rsidRDefault="5E25BC30" w:rsidP="5E25BC30">
            <w:pPr>
              <w:numPr>
                <w:ilvl w:val="0"/>
                <w:numId w:val="26"/>
              </w:numPr>
              <w:spacing w:before="100" w:beforeAutospacing="1" w:after="100" w:afterAutospacing="1"/>
              <w:rPr>
                <w:sz w:val="22"/>
                <w:szCs w:val="22"/>
              </w:rPr>
            </w:pPr>
            <w:r w:rsidRPr="5E25BC30">
              <w:rPr>
                <w:i/>
                <w:iCs/>
                <w:sz w:val="22"/>
                <w:szCs w:val="22"/>
              </w:rPr>
              <w:t xml:space="preserve">The R Graphics Cookbook </w:t>
            </w:r>
            <w:r w:rsidRPr="5E25BC30">
              <w:rPr>
                <w:sz w:val="22"/>
                <w:szCs w:val="22"/>
              </w:rPr>
              <w:t>by Winston Chang (O'Reilly, 2013; ISBN 978-1449316952)</w:t>
            </w:r>
          </w:p>
          <w:p w14:paraId="40C62D87" w14:textId="77777777" w:rsidR="002D375B" w:rsidRPr="00750E8B" w:rsidRDefault="00191B34" w:rsidP="5E25BC30">
            <w:pPr>
              <w:widowControl/>
              <w:numPr>
                <w:ilvl w:val="0"/>
                <w:numId w:val="26"/>
              </w:numPr>
              <w:autoSpaceDE/>
              <w:autoSpaceDN/>
              <w:adjustRightInd/>
              <w:spacing w:before="100" w:beforeAutospacing="1" w:after="100" w:afterAutospacing="1"/>
              <w:rPr>
                <w:sz w:val="22"/>
                <w:szCs w:val="22"/>
              </w:rPr>
            </w:pPr>
            <w:hyperlink r:id="rId16">
              <w:r w:rsidR="5E25BC30" w:rsidRPr="5E25BC30">
                <w:rPr>
                  <w:rStyle w:val="SubtitleChar"/>
                  <w:rFonts w:ascii="Times New Roman" w:hAnsi="Times New Roman"/>
                  <w:i/>
                  <w:iCs/>
                  <w:sz w:val="22"/>
                  <w:szCs w:val="22"/>
                </w:rPr>
                <w:t>Software for Data Analysis: Programming with R</w:t>
              </w:r>
            </w:hyperlink>
            <w:r w:rsidR="5E25BC30" w:rsidRPr="5E25BC30">
              <w:rPr>
                <w:sz w:val="22"/>
                <w:szCs w:val="22"/>
              </w:rPr>
              <w:t xml:space="preserve"> by John M. Chambers (Springer, 2008) </w:t>
            </w:r>
          </w:p>
          <w:p w14:paraId="6AD7B914"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Introductory Statistics with R</w:t>
            </w:r>
            <w:r w:rsidRPr="5E25BC30">
              <w:rPr>
                <w:sz w:val="22"/>
                <w:szCs w:val="22"/>
              </w:rPr>
              <w:t xml:space="preserve">, 2nd Edition by Peter </w:t>
            </w:r>
            <w:proofErr w:type="spellStart"/>
            <w:r w:rsidRPr="5E25BC30">
              <w:rPr>
                <w:sz w:val="22"/>
                <w:szCs w:val="22"/>
              </w:rPr>
              <w:t>Dalgaard</w:t>
            </w:r>
            <w:proofErr w:type="spellEnd"/>
            <w:r w:rsidRPr="5E25BC30">
              <w:rPr>
                <w:sz w:val="22"/>
                <w:szCs w:val="22"/>
              </w:rPr>
              <w:t xml:space="preserve"> (Springer, 2008) </w:t>
            </w:r>
          </w:p>
          <w:p w14:paraId="7D8020F6"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Data Analysis and Graphics Using R</w:t>
            </w:r>
            <w:r w:rsidRPr="5E25BC30">
              <w:rPr>
                <w:sz w:val="22"/>
                <w:szCs w:val="22"/>
              </w:rPr>
              <w:t xml:space="preserve">, 2nd Edition by John </w:t>
            </w:r>
            <w:proofErr w:type="spellStart"/>
            <w:r w:rsidRPr="5E25BC30">
              <w:rPr>
                <w:sz w:val="22"/>
                <w:szCs w:val="22"/>
              </w:rPr>
              <w:t>Maindonald</w:t>
            </w:r>
            <w:proofErr w:type="spellEnd"/>
            <w:r w:rsidRPr="5E25BC30">
              <w:rPr>
                <w:sz w:val="22"/>
                <w:szCs w:val="22"/>
              </w:rPr>
              <w:t xml:space="preserve"> and John Braun (Cambridge, 2003) </w:t>
            </w:r>
            <w:smartTag w:uri="urn:schemas-microsoft-com:office:smarttags" w:element="place"/>
            <w:smartTag w:uri="urn:schemas-microsoft-com:office:smarttags" w:element="City"/>
          </w:p>
          <w:p w14:paraId="1A24037C"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Using R for Introductory Statistics</w:t>
            </w:r>
            <w:r w:rsidRPr="5E25BC30">
              <w:rPr>
                <w:sz w:val="22"/>
                <w:szCs w:val="22"/>
              </w:rPr>
              <w:t xml:space="preserve"> by John </w:t>
            </w:r>
            <w:proofErr w:type="spellStart"/>
            <w:r w:rsidRPr="5E25BC30">
              <w:rPr>
                <w:sz w:val="22"/>
                <w:szCs w:val="22"/>
              </w:rPr>
              <w:t>Verzani</w:t>
            </w:r>
            <w:proofErr w:type="spellEnd"/>
            <w:r w:rsidRPr="5E25BC30">
              <w:rPr>
                <w:sz w:val="22"/>
                <w:szCs w:val="22"/>
              </w:rPr>
              <w:t xml:space="preserve"> (Chapman &amp; Hall/CRC, 2005) </w:t>
            </w:r>
            <w:smartTag w:uri="urn:schemas-microsoft-com:office:smarttags" w:element="stockticker"/>
          </w:p>
          <w:p w14:paraId="160D8F49"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The R Book</w:t>
            </w:r>
            <w:r w:rsidRPr="5E25BC30">
              <w:rPr>
                <w:sz w:val="22"/>
                <w:szCs w:val="22"/>
              </w:rPr>
              <w:t xml:space="preserve"> by Michael J. Crawley (Wiley, 2007) </w:t>
            </w:r>
          </w:p>
          <w:p w14:paraId="6106B42A"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Statistics: An Introduction using R</w:t>
            </w:r>
            <w:r w:rsidRPr="5E25BC30">
              <w:rPr>
                <w:sz w:val="22"/>
                <w:szCs w:val="22"/>
              </w:rPr>
              <w:t xml:space="preserve"> by Michael J. Crawley (Wiley, 2005) </w:t>
            </w:r>
          </w:p>
          <w:p w14:paraId="517E8332"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A Handbook of Statistical Analyses Using R</w:t>
            </w:r>
            <w:r w:rsidRPr="5E25BC30">
              <w:rPr>
                <w:sz w:val="22"/>
                <w:szCs w:val="22"/>
              </w:rPr>
              <w:t xml:space="preserve"> by Brian </w:t>
            </w:r>
            <w:proofErr w:type="spellStart"/>
            <w:r w:rsidRPr="5E25BC30">
              <w:rPr>
                <w:sz w:val="22"/>
                <w:szCs w:val="22"/>
              </w:rPr>
              <w:t>Everitt</w:t>
            </w:r>
            <w:proofErr w:type="spellEnd"/>
            <w:r w:rsidRPr="5E25BC30">
              <w:rPr>
                <w:sz w:val="22"/>
                <w:szCs w:val="22"/>
              </w:rPr>
              <w:t xml:space="preserve"> and </w:t>
            </w:r>
            <w:proofErr w:type="spellStart"/>
            <w:r w:rsidRPr="5E25BC30">
              <w:rPr>
                <w:sz w:val="22"/>
                <w:szCs w:val="22"/>
              </w:rPr>
              <w:t>Torsten</w:t>
            </w:r>
            <w:proofErr w:type="spellEnd"/>
            <w:r w:rsidRPr="5E25BC30">
              <w:rPr>
                <w:sz w:val="22"/>
                <w:szCs w:val="22"/>
              </w:rPr>
              <w:t xml:space="preserve"> </w:t>
            </w:r>
            <w:proofErr w:type="spellStart"/>
            <w:r w:rsidRPr="5E25BC30">
              <w:rPr>
                <w:sz w:val="22"/>
                <w:szCs w:val="22"/>
              </w:rPr>
              <w:t>Hothorn</w:t>
            </w:r>
            <w:proofErr w:type="spellEnd"/>
            <w:r w:rsidRPr="5E25BC30">
              <w:rPr>
                <w:sz w:val="22"/>
                <w:szCs w:val="22"/>
              </w:rPr>
              <w:t xml:space="preserve"> (Chapman &amp; Hall/CRC, 2006) </w:t>
            </w:r>
            <w:smartTag w:uri="urn:schemas-microsoft-com:office:smarttags" w:element="stockticker"/>
          </w:p>
          <w:p w14:paraId="04CA2800"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Statistical Computing with R</w:t>
            </w:r>
            <w:r w:rsidRPr="5E25BC30">
              <w:rPr>
                <w:sz w:val="22"/>
                <w:szCs w:val="22"/>
              </w:rPr>
              <w:t xml:space="preserve"> by Maria L. Rizzo (Chapman &amp; Hall/CRC, 2008) </w:t>
            </w:r>
            <w:smartTag w:uri="urn:schemas-microsoft-com:office:smarttags" w:element="stockticker"/>
          </w:p>
          <w:p w14:paraId="55DE28EA"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A First Course in Statistical Programming with R</w:t>
            </w:r>
            <w:r w:rsidRPr="5E25BC30">
              <w:rPr>
                <w:sz w:val="22"/>
                <w:szCs w:val="22"/>
              </w:rPr>
              <w:t xml:space="preserve"> by W. John Braun and Duncan J. Murdoch (Cambridge, 2007) </w:t>
            </w:r>
            <w:smartTag w:uri="urn:schemas-microsoft-com:office:smarttags" w:element="place"/>
            <w:smartTag w:uri="urn:schemas-microsoft-com:office:smarttags" w:element="City"/>
          </w:p>
          <w:p w14:paraId="01815E88" w14:textId="77777777" w:rsidR="002D375B" w:rsidRPr="00750E8B" w:rsidRDefault="00191B34" w:rsidP="5E25BC30">
            <w:pPr>
              <w:widowControl/>
              <w:numPr>
                <w:ilvl w:val="0"/>
                <w:numId w:val="26"/>
              </w:numPr>
              <w:autoSpaceDE/>
              <w:autoSpaceDN/>
              <w:adjustRightInd/>
              <w:spacing w:before="100" w:beforeAutospacing="1" w:after="100" w:afterAutospacing="1"/>
              <w:rPr>
                <w:sz w:val="22"/>
                <w:szCs w:val="22"/>
              </w:rPr>
            </w:pPr>
            <w:hyperlink r:id="rId17">
              <w:r w:rsidR="5E25BC30" w:rsidRPr="5E25BC30">
                <w:rPr>
                  <w:rStyle w:val="SubtitleChar"/>
                  <w:rFonts w:ascii="Times New Roman" w:hAnsi="Times New Roman"/>
                  <w:i/>
                  <w:iCs/>
                  <w:sz w:val="22"/>
                  <w:szCs w:val="22"/>
                </w:rPr>
                <w:t>Data Manipulation with R</w:t>
              </w:r>
            </w:hyperlink>
            <w:r w:rsidR="5E25BC30" w:rsidRPr="5E25BC30">
              <w:rPr>
                <w:sz w:val="22"/>
                <w:szCs w:val="22"/>
              </w:rPr>
              <w:t xml:space="preserve"> by Phil Spector (Springer, 2008) </w:t>
            </w:r>
          </w:p>
          <w:p w14:paraId="22C13489"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Introduction to Probability with R</w:t>
            </w:r>
            <w:r w:rsidRPr="5E25BC30">
              <w:rPr>
                <w:sz w:val="22"/>
                <w:szCs w:val="22"/>
              </w:rPr>
              <w:t xml:space="preserve"> by Kenneth </w:t>
            </w:r>
            <w:proofErr w:type="spellStart"/>
            <w:r w:rsidRPr="5E25BC30">
              <w:rPr>
                <w:sz w:val="22"/>
                <w:szCs w:val="22"/>
              </w:rPr>
              <w:t>Baclawski</w:t>
            </w:r>
            <w:proofErr w:type="spellEnd"/>
            <w:r w:rsidRPr="5E25BC30">
              <w:rPr>
                <w:sz w:val="22"/>
                <w:szCs w:val="22"/>
              </w:rPr>
              <w:t xml:space="preserve"> (Chapman &amp; Hall/CRC, 2008) </w:t>
            </w:r>
            <w:smartTag w:uri="urn:schemas-microsoft-com:office:smarttags" w:element="stockticker"/>
          </w:p>
          <w:p w14:paraId="090A0D33" w14:textId="77777777" w:rsidR="002D375B" w:rsidRPr="00750E8B" w:rsidRDefault="5E25BC30" w:rsidP="5E25BC30">
            <w:pPr>
              <w:widowControl/>
              <w:numPr>
                <w:ilvl w:val="0"/>
                <w:numId w:val="26"/>
              </w:numPr>
              <w:autoSpaceDE/>
              <w:autoSpaceDN/>
              <w:adjustRightInd/>
              <w:spacing w:before="100" w:beforeAutospacing="1" w:after="100" w:afterAutospacing="1"/>
              <w:rPr>
                <w:sz w:val="22"/>
                <w:szCs w:val="22"/>
              </w:rPr>
            </w:pPr>
            <w:r w:rsidRPr="5E25BC30">
              <w:rPr>
                <w:i/>
                <w:iCs/>
                <w:sz w:val="22"/>
                <w:szCs w:val="22"/>
              </w:rPr>
              <w:t>Probability and Statistics with R</w:t>
            </w:r>
            <w:r w:rsidRPr="5E25BC30">
              <w:rPr>
                <w:sz w:val="22"/>
                <w:szCs w:val="22"/>
              </w:rPr>
              <w:t xml:space="preserve"> by </w:t>
            </w:r>
            <w:proofErr w:type="spellStart"/>
            <w:r w:rsidRPr="5E25BC30">
              <w:rPr>
                <w:sz w:val="22"/>
                <w:szCs w:val="22"/>
              </w:rPr>
              <w:t>María</w:t>
            </w:r>
            <w:proofErr w:type="spellEnd"/>
            <w:r w:rsidRPr="5E25BC30">
              <w:rPr>
                <w:sz w:val="22"/>
                <w:szCs w:val="22"/>
              </w:rPr>
              <w:t xml:space="preserve"> Dolores </w:t>
            </w:r>
            <w:proofErr w:type="spellStart"/>
            <w:r w:rsidRPr="5E25BC30">
              <w:rPr>
                <w:sz w:val="22"/>
                <w:szCs w:val="22"/>
              </w:rPr>
              <w:t>Ugarte</w:t>
            </w:r>
            <w:proofErr w:type="spellEnd"/>
            <w:r w:rsidRPr="5E25BC30">
              <w:rPr>
                <w:sz w:val="22"/>
                <w:szCs w:val="22"/>
              </w:rPr>
              <w:t xml:space="preserve">, Ana F. </w:t>
            </w:r>
            <w:proofErr w:type="spellStart"/>
            <w:r w:rsidRPr="5E25BC30">
              <w:rPr>
                <w:sz w:val="22"/>
                <w:szCs w:val="22"/>
              </w:rPr>
              <w:t>Militino</w:t>
            </w:r>
            <w:proofErr w:type="spellEnd"/>
            <w:r w:rsidRPr="5E25BC30">
              <w:rPr>
                <w:sz w:val="22"/>
                <w:szCs w:val="22"/>
              </w:rPr>
              <w:t xml:space="preserve">, and Alan T. </w:t>
            </w:r>
            <w:proofErr w:type="spellStart"/>
            <w:r w:rsidRPr="5E25BC30">
              <w:rPr>
                <w:sz w:val="22"/>
                <w:szCs w:val="22"/>
              </w:rPr>
              <w:t>Arnholt</w:t>
            </w:r>
            <w:proofErr w:type="spellEnd"/>
            <w:r w:rsidRPr="5E25BC30">
              <w:rPr>
                <w:sz w:val="22"/>
                <w:szCs w:val="22"/>
              </w:rPr>
              <w:t xml:space="preserve"> (Chapman &amp; Hall/CRC, 2008) </w:t>
            </w:r>
            <w:smartTag w:uri="urn:schemas-microsoft-com:office:smarttags" w:element="stockticker"/>
          </w:p>
          <w:p w14:paraId="5616A02A" w14:textId="77777777" w:rsidR="002D375B" w:rsidRPr="00750E8B" w:rsidRDefault="00191B34" w:rsidP="5E25BC30">
            <w:pPr>
              <w:widowControl/>
              <w:numPr>
                <w:ilvl w:val="0"/>
                <w:numId w:val="26"/>
              </w:numPr>
              <w:autoSpaceDE/>
              <w:autoSpaceDN/>
              <w:adjustRightInd/>
              <w:spacing w:before="100" w:beforeAutospacing="1" w:after="100" w:afterAutospacing="1"/>
              <w:rPr>
                <w:sz w:val="22"/>
                <w:szCs w:val="22"/>
              </w:rPr>
            </w:pPr>
            <w:hyperlink r:id="rId18">
              <w:r w:rsidR="5E25BC30" w:rsidRPr="5E25BC30">
                <w:rPr>
                  <w:rStyle w:val="SubtitleChar"/>
                  <w:rFonts w:ascii="Times New Roman" w:hAnsi="Times New Roman"/>
                  <w:i/>
                  <w:iCs/>
                  <w:sz w:val="22"/>
                  <w:szCs w:val="22"/>
                </w:rPr>
                <w:t>R: A language for data analysis and graphics</w:t>
              </w:r>
            </w:hyperlink>
            <w:r w:rsidR="5E25BC30" w:rsidRPr="5E25BC30">
              <w:rPr>
                <w:sz w:val="22"/>
                <w:szCs w:val="22"/>
              </w:rPr>
              <w:t xml:space="preserve">, by Ross Ihaka and Robert Gentleman, Journal of Computational and Graphical Statistics, 5(3):299-314, 1996 </w:t>
            </w:r>
          </w:p>
          <w:p w14:paraId="66DEB096" w14:textId="77777777" w:rsidR="002D375B" w:rsidRPr="00750E8B" w:rsidRDefault="00191B34" w:rsidP="5E25BC30">
            <w:pPr>
              <w:widowControl/>
              <w:numPr>
                <w:ilvl w:val="0"/>
                <w:numId w:val="26"/>
              </w:numPr>
              <w:autoSpaceDE/>
              <w:autoSpaceDN/>
              <w:adjustRightInd/>
              <w:spacing w:before="100" w:beforeAutospacing="1" w:after="100" w:afterAutospacing="1"/>
              <w:rPr>
                <w:sz w:val="22"/>
                <w:szCs w:val="22"/>
              </w:rPr>
            </w:pPr>
            <w:hyperlink r:id="rId19" w:history="1">
              <w:r w:rsidR="002D375B" w:rsidRPr="5E25BC30">
                <w:rPr>
                  <w:rStyle w:val="SubtitleChar"/>
                  <w:rFonts w:ascii="Times New Roman" w:hAnsi="Times New Roman"/>
                  <w:i/>
                  <w:iCs/>
                  <w:sz w:val="22"/>
                  <w:szCs w:val="22"/>
                </w:rPr>
                <w:t>Data Analysts Captivated by R's Power</w:t>
              </w:r>
            </w:hyperlink>
            <w:r w:rsidR="002D375B" w:rsidRPr="00750E8B">
              <w:rPr>
                <w:sz w:val="22"/>
                <w:szCs w:val="22"/>
              </w:rPr>
              <w:t xml:space="preserve">, by Ashlee Vance, New York Times, </w:t>
            </w:r>
            <w:smartTag w:uri="urn:schemas-microsoft-com:office:smarttags" w:element="date">
              <w:smartTagPr>
                <w:attr w:name="Month" w:val="1"/>
                <w:attr w:name="Day" w:val="6"/>
                <w:attr w:name="Year" w:val="2009"/>
              </w:smartTagPr>
              <w:r w:rsidR="002D375B" w:rsidRPr="00750E8B">
                <w:rPr>
                  <w:sz w:val="22"/>
                  <w:szCs w:val="22"/>
                </w:rPr>
                <w:t>January 6, 2009</w:t>
              </w:r>
            </w:smartTag>
          </w:p>
          <w:p w14:paraId="3906764D" w14:textId="77777777" w:rsidR="002D375B" w:rsidRPr="005B1F32" w:rsidRDefault="00191B34" w:rsidP="5E25BC30">
            <w:pPr>
              <w:widowControl/>
              <w:numPr>
                <w:ilvl w:val="0"/>
                <w:numId w:val="26"/>
              </w:numPr>
              <w:autoSpaceDE/>
              <w:autoSpaceDN/>
              <w:adjustRightInd/>
              <w:spacing w:before="100" w:beforeAutospacing="1" w:after="100" w:afterAutospacing="1"/>
              <w:rPr>
                <w:sz w:val="22"/>
                <w:szCs w:val="22"/>
              </w:rPr>
            </w:pPr>
            <w:hyperlink r:id="rId20">
              <w:r w:rsidR="5E25BC30" w:rsidRPr="5E25BC30">
                <w:rPr>
                  <w:rStyle w:val="SubtitleChar"/>
                  <w:rFonts w:ascii="Times New Roman" w:hAnsi="Times New Roman"/>
                  <w:i/>
                  <w:iCs/>
                  <w:sz w:val="22"/>
                  <w:szCs w:val="22"/>
                </w:rPr>
                <w:t>R for SAS and SPSS Users</w:t>
              </w:r>
            </w:hyperlink>
            <w:r w:rsidR="5E25BC30" w:rsidRPr="5E25BC30">
              <w:rPr>
                <w:sz w:val="22"/>
                <w:szCs w:val="22"/>
              </w:rPr>
              <w:t xml:space="preserve">, by Robert A. </w:t>
            </w:r>
            <w:proofErr w:type="spellStart"/>
            <w:r w:rsidR="5E25BC30" w:rsidRPr="5E25BC30">
              <w:rPr>
                <w:sz w:val="22"/>
                <w:szCs w:val="22"/>
              </w:rPr>
              <w:t>Muenchen</w:t>
            </w:r>
            <w:proofErr w:type="spellEnd"/>
            <w:r w:rsidR="5E25BC30" w:rsidRPr="5E25BC30">
              <w:rPr>
                <w:sz w:val="22"/>
                <w:szCs w:val="22"/>
              </w:rPr>
              <w:t xml:space="preserve"> (Springer, 2008)</w:t>
            </w:r>
            <w:r w:rsidR="5E25BC30" w:rsidRPr="5E25BC30">
              <w:rPr>
                <w:sz w:val="24"/>
                <w:szCs w:val="24"/>
              </w:rPr>
              <w:t xml:space="preserve"> </w:t>
            </w:r>
          </w:p>
        </w:tc>
      </w:tr>
    </w:tbl>
    <w:p w14:paraId="4400585E" w14:textId="77777777" w:rsidR="006B5583" w:rsidRDefault="006B5583" w:rsidP="00F51CB7"/>
    <w:sectPr w:rsidR="006B5583" w:rsidSect="006B5583">
      <w:type w:val="continuous"/>
      <w:pgSz w:w="12240" w:h="15840"/>
      <w:pgMar w:top="1008" w:right="1008" w:bottom="900" w:left="1008" w:header="1440" w:footer="144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y, Lisa" w:date="2016-08-16T22:13:00Z" w:initials="KL">
    <w:p w14:paraId="11FFACD2" w14:textId="138B4E4D" w:rsidR="000A714D" w:rsidRDefault="000A714D">
      <w:pPr>
        <w:pStyle w:val="CommentText"/>
      </w:pPr>
      <w:r>
        <w:rPr>
          <w:rStyle w:val="CommentReference"/>
        </w:rPr>
        <w:annotationRef/>
      </w:r>
      <w:r>
        <w:t xml:space="preserve">The inclement weather plan is at </w:t>
      </w:r>
      <w:hyperlink r:id="rId1" w:history="1">
        <w:r w:rsidRPr="00244054">
          <w:rPr>
            <w:rStyle w:val="Hyperlink"/>
          </w:rPr>
          <w:t>http://www.eku.edu/weather/richmond-campus-inclement-weather-plan</w:t>
        </w:r>
      </w:hyperlink>
      <w:r>
        <w:t>. If we are running on the inclement weather plan, that just means we are on delay, and evening classes meet at the same time. Sometimes classes are cancelled; that would be announced. If you are pretty sure you can’t make it when the weather is bad, you could just say, “On inclement weather days, check your email for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FFACD2"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E0E8F60"/>
    <w:lvl w:ilvl="0">
      <w:numFmt w:val="bullet"/>
      <w:lvlText w:val="*"/>
      <w:lvlJc w:val="left"/>
    </w:lvl>
  </w:abstractNum>
  <w:abstractNum w:abstractNumId="1" w15:restartNumberingAfterBreak="0">
    <w:nsid w:val="02D025A9"/>
    <w:multiLevelType w:val="hybridMultilevel"/>
    <w:tmpl w:val="FCFE5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8A4C5A"/>
    <w:multiLevelType w:val="hybridMultilevel"/>
    <w:tmpl w:val="BF304FD2"/>
    <w:lvl w:ilvl="0" w:tplc="A5BA654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8540D"/>
    <w:multiLevelType w:val="hybridMultilevel"/>
    <w:tmpl w:val="686445C0"/>
    <w:lvl w:ilvl="0" w:tplc="6BAC3B68">
      <w:start w:val="1"/>
      <w:numFmt w:val="decimal"/>
      <w:lvlText w:val="%1."/>
      <w:lvlJc w:val="left"/>
      <w:pPr>
        <w:tabs>
          <w:tab w:val="num" w:pos="458"/>
        </w:tabs>
        <w:ind w:left="45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6D70BB"/>
    <w:multiLevelType w:val="hybridMultilevel"/>
    <w:tmpl w:val="7C16E902"/>
    <w:lvl w:ilvl="0" w:tplc="F8F8C9C4">
      <w:start w:val="1"/>
      <w:numFmt w:val="upperRoman"/>
      <w:lvlText w:val="%1."/>
      <w:lvlJc w:val="left"/>
      <w:pPr>
        <w:tabs>
          <w:tab w:val="num" w:pos="1080"/>
        </w:tabs>
        <w:ind w:left="1080" w:hanging="720"/>
      </w:pPr>
      <w:rPr>
        <w:rFonts w:hint="default"/>
        <w:b/>
      </w:rPr>
    </w:lvl>
    <w:lvl w:ilvl="1" w:tplc="22B03B20">
      <w:start w:val="1"/>
      <w:numFmt w:val="lowerLetter"/>
      <w:lvlText w:val="%2."/>
      <w:lvlJc w:val="left"/>
      <w:pPr>
        <w:tabs>
          <w:tab w:val="num" w:pos="1448"/>
        </w:tabs>
        <w:ind w:left="1448" w:hanging="360"/>
      </w:pPr>
      <w:rPr>
        <w:b/>
      </w:rPr>
    </w:lvl>
    <w:lvl w:ilvl="2" w:tplc="86888E60">
      <w:start w:val="1"/>
      <w:numFmt w:val="lowerLetter"/>
      <w:lvlText w:val="%3."/>
      <w:lvlJc w:val="right"/>
      <w:pPr>
        <w:tabs>
          <w:tab w:val="num" w:pos="1268"/>
        </w:tabs>
        <w:ind w:left="1268" w:hanging="180"/>
      </w:pPr>
      <w:rPr>
        <w:rFonts w:ascii="Times New Roman" w:eastAsia="Times New Roman" w:hAnsi="Times New Roman" w:cs="Times New Roman"/>
        <w:b/>
      </w:rPr>
    </w:lvl>
    <w:lvl w:ilvl="3" w:tplc="FFFFFFFF">
      <w:start w:val="1"/>
      <w:numFmt w:val="lowerLetter"/>
      <w:lvlText w:val="%4."/>
      <w:lvlJc w:val="left"/>
      <w:pPr>
        <w:tabs>
          <w:tab w:val="num" w:pos="1808"/>
        </w:tabs>
        <w:ind w:left="1808" w:hanging="360"/>
      </w:pPr>
      <w:rPr>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E133C7"/>
    <w:multiLevelType w:val="multilevel"/>
    <w:tmpl w:val="12C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51C39"/>
    <w:multiLevelType w:val="hybridMultilevel"/>
    <w:tmpl w:val="50C29EA0"/>
    <w:lvl w:ilvl="0" w:tplc="6BAC3B68">
      <w:start w:val="1"/>
      <w:numFmt w:val="decimal"/>
      <w:lvlText w:val="%1."/>
      <w:lvlJc w:val="left"/>
      <w:pPr>
        <w:tabs>
          <w:tab w:val="num" w:pos="458"/>
        </w:tabs>
        <w:ind w:left="458" w:hanging="360"/>
      </w:pPr>
      <w:rPr>
        <w:rFonts w:hint="default"/>
      </w:rPr>
    </w:lvl>
    <w:lvl w:ilvl="1" w:tplc="04090019" w:tentative="1">
      <w:start w:val="1"/>
      <w:numFmt w:val="lowerLetter"/>
      <w:lvlText w:val="%2."/>
      <w:lvlJc w:val="left"/>
      <w:pPr>
        <w:tabs>
          <w:tab w:val="num" w:pos="1178"/>
        </w:tabs>
        <w:ind w:left="1178" w:hanging="360"/>
      </w:pPr>
    </w:lvl>
    <w:lvl w:ilvl="2" w:tplc="0409001B" w:tentative="1">
      <w:start w:val="1"/>
      <w:numFmt w:val="lowerRoman"/>
      <w:lvlText w:val="%3."/>
      <w:lvlJc w:val="right"/>
      <w:pPr>
        <w:tabs>
          <w:tab w:val="num" w:pos="1898"/>
        </w:tabs>
        <w:ind w:left="1898" w:hanging="180"/>
      </w:pPr>
    </w:lvl>
    <w:lvl w:ilvl="3" w:tplc="0409000F" w:tentative="1">
      <w:start w:val="1"/>
      <w:numFmt w:val="decimal"/>
      <w:lvlText w:val="%4."/>
      <w:lvlJc w:val="left"/>
      <w:pPr>
        <w:tabs>
          <w:tab w:val="num" w:pos="2618"/>
        </w:tabs>
        <w:ind w:left="2618" w:hanging="360"/>
      </w:pPr>
    </w:lvl>
    <w:lvl w:ilvl="4" w:tplc="04090019" w:tentative="1">
      <w:start w:val="1"/>
      <w:numFmt w:val="lowerLetter"/>
      <w:lvlText w:val="%5."/>
      <w:lvlJc w:val="left"/>
      <w:pPr>
        <w:tabs>
          <w:tab w:val="num" w:pos="3338"/>
        </w:tabs>
        <w:ind w:left="3338" w:hanging="360"/>
      </w:pPr>
    </w:lvl>
    <w:lvl w:ilvl="5" w:tplc="0409001B" w:tentative="1">
      <w:start w:val="1"/>
      <w:numFmt w:val="lowerRoman"/>
      <w:lvlText w:val="%6."/>
      <w:lvlJc w:val="right"/>
      <w:pPr>
        <w:tabs>
          <w:tab w:val="num" w:pos="4058"/>
        </w:tabs>
        <w:ind w:left="4058" w:hanging="180"/>
      </w:pPr>
    </w:lvl>
    <w:lvl w:ilvl="6" w:tplc="0409000F" w:tentative="1">
      <w:start w:val="1"/>
      <w:numFmt w:val="decimal"/>
      <w:lvlText w:val="%7."/>
      <w:lvlJc w:val="left"/>
      <w:pPr>
        <w:tabs>
          <w:tab w:val="num" w:pos="4778"/>
        </w:tabs>
        <w:ind w:left="4778" w:hanging="360"/>
      </w:pPr>
    </w:lvl>
    <w:lvl w:ilvl="7" w:tplc="04090019" w:tentative="1">
      <w:start w:val="1"/>
      <w:numFmt w:val="lowerLetter"/>
      <w:lvlText w:val="%8."/>
      <w:lvlJc w:val="left"/>
      <w:pPr>
        <w:tabs>
          <w:tab w:val="num" w:pos="5498"/>
        </w:tabs>
        <w:ind w:left="5498" w:hanging="360"/>
      </w:pPr>
    </w:lvl>
    <w:lvl w:ilvl="8" w:tplc="0409001B" w:tentative="1">
      <w:start w:val="1"/>
      <w:numFmt w:val="lowerRoman"/>
      <w:lvlText w:val="%9."/>
      <w:lvlJc w:val="right"/>
      <w:pPr>
        <w:tabs>
          <w:tab w:val="num" w:pos="6218"/>
        </w:tabs>
        <w:ind w:left="6218" w:hanging="180"/>
      </w:pPr>
    </w:lvl>
  </w:abstractNum>
  <w:abstractNum w:abstractNumId="7" w15:restartNumberingAfterBreak="0">
    <w:nsid w:val="19E21FBD"/>
    <w:multiLevelType w:val="hybridMultilevel"/>
    <w:tmpl w:val="B30A2D92"/>
    <w:lvl w:ilvl="0" w:tplc="8C08B6FE">
      <w:start w:val="1"/>
      <w:numFmt w:val="bullet"/>
      <w:lvlText w:val="!"/>
      <w:lvlJc w:val="left"/>
      <w:pPr>
        <w:tabs>
          <w:tab w:val="num" w:pos="288"/>
        </w:tabs>
        <w:ind w:left="216" w:hanging="216"/>
      </w:pPr>
      <w:rPr>
        <w:rFonts w:ascii="Times New Roman" w:hAnsi="Times New Roman" w:cs="Times New Roman" w:hint="default"/>
        <w:b/>
        <w:i w:val="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1AD34EE9"/>
    <w:multiLevelType w:val="hybridMultilevel"/>
    <w:tmpl w:val="F4D092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BE2733D"/>
    <w:multiLevelType w:val="hybridMultilevel"/>
    <w:tmpl w:val="70140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945F15"/>
    <w:multiLevelType w:val="hybridMultilevel"/>
    <w:tmpl w:val="9C9EDE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F140CC"/>
    <w:multiLevelType w:val="hybridMultilevel"/>
    <w:tmpl w:val="0EB0BA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13A54"/>
    <w:multiLevelType w:val="hybridMultilevel"/>
    <w:tmpl w:val="B54804FE"/>
    <w:lvl w:ilvl="0" w:tplc="0E0E8F60">
      <w:start w:val="1"/>
      <w:numFmt w:val="bullet"/>
      <w:lvlText w:val="•"/>
      <w:legacy w:legacy="1" w:legacySpace="0" w:legacyIndent="1"/>
      <w:lvlJc w:val="left"/>
      <w:pPr>
        <w:ind w:left="99" w:hanging="1"/>
      </w:pPr>
      <w:rPr>
        <w:rFonts w:ascii="Times New Roman" w:hAnsi="Times New Roman" w:cs="Times New Roman" w:hint="default"/>
      </w:rPr>
    </w:lvl>
    <w:lvl w:ilvl="1" w:tplc="04090003" w:tentative="1">
      <w:start w:val="1"/>
      <w:numFmt w:val="bullet"/>
      <w:lvlText w:val="o"/>
      <w:lvlJc w:val="left"/>
      <w:pPr>
        <w:tabs>
          <w:tab w:val="num" w:pos="1538"/>
        </w:tabs>
        <w:ind w:left="1538" w:hanging="360"/>
      </w:pPr>
      <w:rPr>
        <w:rFonts w:ascii="Courier New" w:hAnsi="Courier New" w:cs="Courier New" w:hint="default"/>
      </w:rPr>
    </w:lvl>
    <w:lvl w:ilvl="2" w:tplc="04090005" w:tentative="1">
      <w:start w:val="1"/>
      <w:numFmt w:val="bullet"/>
      <w:lvlText w:val=""/>
      <w:lvlJc w:val="left"/>
      <w:pPr>
        <w:tabs>
          <w:tab w:val="num" w:pos="2258"/>
        </w:tabs>
        <w:ind w:left="2258" w:hanging="360"/>
      </w:pPr>
      <w:rPr>
        <w:rFonts w:ascii="Wingdings" w:hAnsi="Wingdings" w:hint="default"/>
      </w:rPr>
    </w:lvl>
    <w:lvl w:ilvl="3" w:tplc="04090001" w:tentative="1">
      <w:start w:val="1"/>
      <w:numFmt w:val="bullet"/>
      <w:lvlText w:val=""/>
      <w:lvlJc w:val="left"/>
      <w:pPr>
        <w:tabs>
          <w:tab w:val="num" w:pos="2978"/>
        </w:tabs>
        <w:ind w:left="2978" w:hanging="360"/>
      </w:pPr>
      <w:rPr>
        <w:rFonts w:ascii="Symbol" w:hAnsi="Symbol" w:hint="default"/>
      </w:rPr>
    </w:lvl>
    <w:lvl w:ilvl="4" w:tplc="04090003" w:tentative="1">
      <w:start w:val="1"/>
      <w:numFmt w:val="bullet"/>
      <w:lvlText w:val="o"/>
      <w:lvlJc w:val="left"/>
      <w:pPr>
        <w:tabs>
          <w:tab w:val="num" w:pos="3698"/>
        </w:tabs>
        <w:ind w:left="3698" w:hanging="360"/>
      </w:pPr>
      <w:rPr>
        <w:rFonts w:ascii="Courier New" w:hAnsi="Courier New" w:cs="Courier New" w:hint="default"/>
      </w:rPr>
    </w:lvl>
    <w:lvl w:ilvl="5" w:tplc="04090005" w:tentative="1">
      <w:start w:val="1"/>
      <w:numFmt w:val="bullet"/>
      <w:lvlText w:val=""/>
      <w:lvlJc w:val="left"/>
      <w:pPr>
        <w:tabs>
          <w:tab w:val="num" w:pos="4418"/>
        </w:tabs>
        <w:ind w:left="4418" w:hanging="360"/>
      </w:pPr>
      <w:rPr>
        <w:rFonts w:ascii="Wingdings" w:hAnsi="Wingdings" w:hint="default"/>
      </w:rPr>
    </w:lvl>
    <w:lvl w:ilvl="6" w:tplc="04090001" w:tentative="1">
      <w:start w:val="1"/>
      <w:numFmt w:val="bullet"/>
      <w:lvlText w:val=""/>
      <w:lvlJc w:val="left"/>
      <w:pPr>
        <w:tabs>
          <w:tab w:val="num" w:pos="5138"/>
        </w:tabs>
        <w:ind w:left="5138" w:hanging="360"/>
      </w:pPr>
      <w:rPr>
        <w:rFonts w:ascii="Symbol" w:hAnsi="Symbol" w:hint="default"/>
      </w:rPr>
    </w:lvl>
    <w:lvl w:ilvl="7" w:tplc="04090003" w:tentative="1">
      <w:start w:val="1"/>
      <w:numFmt w:val="bullet"/>
      <w:lvlText w:val="o"/>
      <w:lvlJc w:val="left"/>
      <w:pPr>
        <w:tabs>
          <w:tab w:val="num" w:pos="5858"/>
        </w:tabs>
        <w:ind w:left="5858" w:hanging="360"/>
      </w:pPr>
      <w:rPr>
        <w:rFonts w:ascii="Courier New" w:hAnsi="Courier New" w:cs="Courier New" w:hint="default"/>
      </w:rPr>
    </w:lvl>
    <w:lvl w:ilvl="8" w:tplc="04090005" w:tentative="1">
      <w:start w:val="1"/>
      <w:numFmt w:val="bullet"/>
      <w:lvlText w:val=""/>
      <w:lvlJc w:val="left"/>
      <w:pPr>
        <w:tabs>
          <w:tab w:val="num" w:pos="6578"/>
        </w:tabs>
        <w:ind w:left="6578" w:hanging="360"/>
      </w:pPr>
      <w:rPr>
        <w:rFonts w:ascii="Wingdings" w:hAnsi="Wingdings" w:hint="default"/>
      </w:rPr>
    </w:lvl>
  </w:abstractNum>
  <w:abstractNum w:abstractNumId="13" w15:restartNumberingAfterBreak="0">
    <w:nsid w:val="3A3F374F"/>
    <w:multiLevelType w:val="hybridMultilevel"/>
    <w:tmpl w:val="2AF450E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01C4496"/>
    <w:multiLevelType w:val="hybridMultilevel"/>
    <w:tmpl w:val="CFC0B288"/>
    <w:lvl w:ilvl="0" w:tplc="883CF1DE">
      <w:start w:val="1"/>
      <w:numFmt w:val="decimal"/>
      <w:lvlText w:val="%1."/>
      <w:lvlJc w:val="left"/>
      <w:pPr>
        <w:ind w:left="720" w:hanging="360"/>
      </w:pPr>
    </w:lvl>
    <w:lvl w:ilvl="1" w:tplc="83E46886">
      <w:start w:val="1"/>
      <w:numFmt w:val="lowerLetter"/>
      <w:lvlText w:val="%2."/>
      <w:lvlJc w:val="left"/>
      <w:pPr>
        <w:ind w:left="1440" w:hanging="360"/>
      </w:pPr>
    </w:lvl>
    <w:lvl w:ilvl="2" w:tplc="6A3CE400">
      <w:start w:val="1"/>
      <w:numFmt w:val="lowerRoman"/>
      <w:lvlText w:val="%3."/>
      <w:lvlJc w:val="right"/>
      <w:pPr>
        <w:ind w:left="2160" w:hanging="180"/>
      </w:pPr>
    </w:lvl>
    <w:lvl w:ilvl="3" w:tplc="76341EDE">
      <w:start w:val="1"/>
      <w:numFmt w:val="decimal"/>
      <w:lvlText w:val="%4."/>
      <w:lvlJc w:val="left"/>
      <w:pPr>
        <w:ind w:left="2880" w:hanging="360"/>
      </w:pPr>
    </w:lvl>
    <w:lvl w:ilvl="4" w:tplc="A9EAE40C">
      <w:start w:val="1"/>
      <w:numFmt w:val="lowerLetter"/>
      <w:lvlText w:val="%5."/>
      <w:lvlJc w:val="left"/>
      <w:pPr>
        <w:ind w:left="3600" w:hanging="360"/>
      </w:pPr>
    </w:lvl>
    <w:lvl w:ilvl="5" w:tplc="4C1671BC">
      <w:start w:val="1"/>
      <w:numFmt w:val="lowerRoman"/>
      <w:lvlText w:val="%6."/>
      <w:lvlJc w:val="right"/>
      <w:pPr>
        <w:ind w:left="4320" w:hanging="180"/>
      </w:pPr>
    </w:lvl>
    <w:lvl w:ilvl="6" w:tplc="BDB43FB6">
      <w:start w:val="1"/>
      <w:numFmt w:val="decimal"/>
      <w:lvlText w:val="%7."/>
      <w:lvlJc w:val="left"/>
      <w:pPr>
        <w:ind w:left="5040" w:hanging="360"/>
      </w:pPr>
    </w:lvl>
    <w:lvl w:ilvl="7" w:tplc="7388AF7E">
      <w:start w:val="1"/>
      <w:numFmt w:val="lowerLetter"/>
      <w:lvlText w:val="%8."/>
      <w:lvlJc w:val="left"/>
      <w:pPr>
        <w:ind w:left="5760" w:hanging="360"/>
      </w:pPr>
    </w:lvl>
    <w:lvl w:ilvl="8" w:tplc="23F26864">
      <w:start w:val="1"/>
      <w:numFmt w:val="lowerRoman"/>
      <w:lvlText w:val="%9."/>
      <w:lvlJc w:val="right"/>
      <w:pPr>
        <w:ind w:left="6480" w:hanging="180"/>
      </w:pPr>
    </w:lvl>
  </w:abstractNum>
  <w:abstractNum w:abstractNumId="15" w15:restartNumberingAfterBreak="0">
    <w:nsid w:val="5D1E20D7"/>
    <w:multiLevelType w:val="hybridMultilevel"/>
    <w:tmpl w:val="3538F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F13C2B"/>
    <w:multiLevelType w:val="hybridMultilevel"/>
    <w:tmpl w:val="E93C53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28667F"/>
    <w:multiLevelType w:val="hybridMultilevel"/>
    <w:tmpl w:val="A446C558"/>
    <w:lvl w:ilvl="0" w:tplc="44B681BE">
      <w:start w:val="1"/>
      <w:numFmt w:val="decimal"/>
      <w:lvlText w:val="%1."/>
      <w:lvlJc w:val="left"/>
      <w:pPr>
        <w:ind w:left="720" w:hanging="360"/>
      </w:pPr>
    </w:lvl>
    <w:lvl w:ilvl="1" w:tplc="B930F996">
      <w:start w:val="1"/>
      <w:numFmt w:val="lowerLetter"/>
      <w:lvlText w:val="%2."/>
      <w:lvlJc w:val="left"/>
      <w:pPr>
        <w:ind w:left="1440" w:hanging="360"/>
      </w:pPr>
    </w:lvl>
    <w:lvl w:ilvl="2" w:tplc="970670A2">
      <w:start w:val="1"/>
      <w:numFmt w:val="lowerRoman"/>
      <w:lvlText w:val="%3."/>
      <w:lvlJc w:val="right"/>
      <w:pPr>
        <w:ind w:left="2160" w:hanging="180"/>
      </w:pPr>
    </w:lvl>
    <w:lvl w:ilvl="3" w:tplc="98E882DC">
      <w:start w:val="1"/>
      <w:numFmt w:val="decimal"/>
      <w:lvlText w:val="%4."/>
      <w:lvlJc w:val="left"/>
      <w:pPr>
        <w:ind w:left="2880" w:hanging="360"/>
      </w:pPr>
    </w:lvl>
    <w:lvl w:ilvl="4" w:tplc="D1704CBC">
      <w:start w:val="1"/>
      <w:numFmt w:val="lowerLetter"/>
      <w:lvlText w:val="%5."/>
      <w:lvlJc w:val="left"/>
      <w:pPr>
        <w:ind w:left="3600" w:hanging="360"/>
      </w:pPr>
    </w:lvl>
    <w:lvl w:ilvl="5" w:tplc="34448644">
      <w:start w:val="1"/>
      <w:numFmt w:val="lowerRoman"/>
      <w:lvlText w:val="%6."/>
      <w:lvlJc w:val="right"/>
      <w:pPr>
        <w:ind w:left="4320" w:hanging="180"/>
      </w:pPr>
    </w:lvl>
    <w:lvl w:ilvl="6" w:tplc="812A8E4C">
      <w:start w:val="1"/>
      <w:numFmt w:val="decimal"/>
      <w:lvlText w:val="%7."/>
      <w:lvlJc w:val="left"/>
      <w:pPr>
        <w:ind w:left="5040" w:hanging="360"/>
      </w:pPr>
    </w:lvl>
    <w:lvl w:ilvl="7" w:tplc="5E148A5A">
      <w:start w:val="1"/>
      <w:numFmt w:val="lowerLetter"/>
      <w:lvlText w:val="%8."/>
      <w:lvlJc w:val="left"/>
      <w:pPr>
        <w:ind w:left="5760" w:hanging="360"/>
      </w:pPr>
    </w:lvl>
    <w:lvl w:ilvl="8" w:tplc="2CEA8F6A">
      <w:start w:val="1"/>
      <w:numFmt w:val="lowerRoman"/>
      <w:lvlText w:val="%9."/>
      <w:lvlJc w:val="right"/>
      <w:pPr>
        <w:ind w:left="6480" w:hanging="180"/>
      </w:pPr>
    </w:lvl>
  </w:abstractNum>
  <w:abstractNum w:abstractNumId="18" w15:restartNumberingAfterBreak="0">
    <w:nsid w:val="60A86602"/>
    <w:multiLevelType w:val="hybridMultilevel"/>
    <w:tmpl w:val="47F00E06"/>
    <w:lvl w:ilvl="0" w:tplc="6FF2EED4">
      <w:start w:val="1"/>
      <w:numFmt w:val="decimal"/>
      <w:lvlText w:val="%1."/>
      <w:lvlJc w:val="left"/>
      <w:pPr>
        <w:tabs>
          <w:tab w:val="num" w:pos="1080"/>
        </w:tabs>
        <w:ind w:left="1080" w:hanging="360"/>
      </w:pPr>
      <w:rPr>
        <w:rFonts w:hint="default"/>
        <w:b/>
      </w:rPr>
    </w:lvl>
    <w:lvl w:ilvl="1" w:tplc="58E48AD0">
      <w:start w:val="1"/>
      <w:numFmt w:val="lowerLetter"/>
      <w:lvlText w:val="%2."/>
      <w:lvlJc w:val="left"/>
      <w:pPr>
        <w:tabs>
          <w:tab w:val="num" w:pos="1800"/>
        </w:tabs>
        <w:ind w:left="1800" w:hanging="360"/>
      </w:pPr>
      <w:rPr>
        <w:b/>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5274914"/>
    <w:multiLevelType w:val="singleLevel"/>
    <w:tmpl w:val="9BC08FFE"/>
    <w:lvl w:ilvl="0">
      <w:start w:val="1"/>
      <w:numFmt w:val="decimal"/>
      <w:lvlText w:val="%1."/>
      <w:legacy w:legacy="1" w:legacySpace="0" w:legacyIndent="1"/>
      <w:lvlJc w:val="left"/>
      <w:pPr>
        <w:ind w:left="121" w:hanging="1"/>
      </w:pPr>
      <w:rPr>
        <w:rFonts w:ascii="Times New Roman" w:hAnsi="Times New Roman" w:cs="Times New Roman" w:hint="default"/>
      </w:rPr>
    </w:lvl>
  </w:abstractNum>
  <w:abstractNum w:abstractNumId="20" w15:restartNumberingAfterBreak="0">
    <w:nsid w:val="6762719D"/>
    <w:multiLevelType w:val="hybridMultilevel"/>
    <w:tmpl w:val="C5F83B32"/>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6B67B2"/>
    <w:multiLevelType w:val="hybridMultilevel"/>
    <w:tmpl w:val="ADCABA70"/>
    <w:lvl w:ilvl="0" w:tplc="C5C6D090">
      <w:start w:val="1"/>
      <w:numFmt w:val="bullet"/>
      <w:lvlText w:val="!"/>
      <w:lvlJc w:val="left"/>
      <w:pPr>
        <w:tabs>
          <w:tab w:val="num" w:pos="0"/>
        </w:tabs>
        <w:ind w:left="121" w:hanging="1"/>
      </w:pPr>
      <w:rPr>
        <w:rFonts w:ascii="Times New Roman" w:hAnsi="Times New Roman" w:cs="Times New Roman" w:hint="default"/>
        <w:b/>
        <w:i w:val="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731D62AC"/>
    <w:multiLevelType w:val="multilevel"/>
    <w:tmpl w:val="ADCABA70"/>
    <w:lvl w:ilvl="0">
      <w:start w:val="1"/>
      <w:numFmt w:val="bullet"/>
      <w:lvlText w:val="!"/>
      <w:lvlJc w:val="left"/>
      <w:pPr>
        <w:tabs>
          <w:tab w:val="num" w:pos="0"/>
        </w:tabs>
        <w:ind w:left="121" w:hanging="1"/>
      </w:pPr>
      <w:rPr>
        <w:rFonts w:ascii="Times New Roman" w:hAnsi="Times New Roman" w:cs="Times New Roman" w:hint="default"/>
        <w:b/>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75884116"/>
    <w:multiLevelType w:val="hybridMultilevel"/>
    <w:tmpl w:val="4E7654E4"/>
    <w:lvl w:ilvl="0" w:tplc="0409000F">
      <w:start w:val="1"/>
      <w:numFmt w:val="decimal"/>
      <w:lvlText w:val="%1."/>
      <w:lvlJc w:val="left"/>
      <w:pPr>
        <w:tabs>
          <w:tab w:val="num" w:pos="818"/>
        </w:tabs>
        <w:ind w:left="818" w:hanging="360"/>
      </w:pPr>
    </w:lvl>
    <w:lvl w:ilvl="1" w:tplc="04090019" w:tentative="1">
      <w:start w:val="1"/>
      <w:numFmt w:val="lowerLetter"/>
      <w:lvlText w:val="%2."/>
      <w:lvlJc w:val="left"/>
      <w:pPr>
        <w:tabs>
          <w:tab w:val="num" w:pos="1538"/>
        </w:tabs>
        <w:ind w:left="1538" w:hanging="360"/>
      </w:pPr>
    </w:lvl>
    <w:lvl w:ilvl="2" w:tplc="0409001B" w:tentative="1">
      <w:start w:val="1"/>
      <w:numFmt w:val="lowerRoman"/>
      <w:lvlText w:val="%3."/>
      <w:lvlJc w:val="right"/>
      <w:pPr>
        <w:tabs>
          <w:tab w:val="num" w:pos="2258"/>
        </w:tabs>
        <w:ind w:left="2258" w:hanging="180"/>
      </w:pPr>
    </w:lvl>
    <w:lvl w:ilvl="3" w:tplc="0409000F" w:tentative="1">
      <w:start w:val="1"/>
      <w:numFmt w:val="decimal"/>
      <w:lvlText w:val="%4."/>
      <w:lvlJc w:val="left"/>
      <w:pPr>
        <w:tabs>
          <w:tab w:val="num" w:pos="2978"/>
        </w:tabs>
        <w:ind w:left="2978" w:hanging="360"/>
      </w:pPr>
    </w:lvl>
    <w:lvl w:ilvl="4" w:tplc="04090019" w:tentative="1">
      <w:start w:val="1"/>
      <w:numFmt w:val="lowerLetter"/>
      <w:lvlText w:val="%5."/>
      <w:lvlJc w:val="left"/>
      <w:pPr>
        <w:tabs>
          <w:tab w:val="num" w:pos="3698"/>
        </w:tabs>
        <w:ind w:left="3698" w:hanging="360"/>
      </w:pPr>
    </w:lvl>
    <w:lvl w:ilvl="5" w:tplc="0409001B" w:tentative="1">
      <w:start w:val="1"/>
      <w:numFmt w:val="lowerRoman"/>
      <w:lvlText w:val="%6."/>
      <w:lvlJc w:val="right"/>
      <w:pPr>
        <w:tabs>
          <w:tab w:val="num" w:pos="4418"/>
        </w:tabs>
        <w:ind w:left="4418" w:hanging="180"/>
      </w:pPr>
    </w:lvl>
    <w:lvl w:ilvl="6" w:tplc="0409000F" w:tentative="1">
      <w:start w:val="1"/>
      <w:numFmt w:val="decimal"/>
      <w:lvlText w:val="%7."/>
      <w:lvlJc w:val="left"/>
      <w:pPr>
        <w:tabs>
          <w:tab w:val="num" w:pos="5138"/>
        </w:tabs>
        <w:ind w:left="5138" w:hanging="360"/>
      </w:pPr>
    </w:lvl>
    <w:lvl w:ilvl="7" w:tplc="04090019" w:tentative="1">
      <w:start w:val="1"/>
      <w:numFmt w:val="lowerLetter"/>
      <w:lvlText w:val="%8."/>
      <w:lvlJc w:val="left"/>
      <w:pPr>
        <w:tabs>
          <w:tab w:val="num" w:pos="5858"/>
        </w:tabs>
        <w:ind w:left="5858" w:hanging="360"/>
      </w:pPr>
    </w:lvl>
    <w:lvl w:ilvl="8" w:tplc="0409001B" w:tentative="1">
      <w:start w:val="1"/>
      <w:numFmt w:val="lowerRoman"/>
      <w:lvlText w:val="%9."/>
      <w:lvlJc w:val="right"/>
      <w:pPr>
        <w:tabs>
          <w:tab w:val="num" w:pos="6578"/>
        </w:tabs>
        <w:ind w:left="6578" w:hanging="180"/>
      </w:pPr>
    </w:lvl>
  </w:abstractNum>
  <w:abstractNum w:abstractNumId="24" w15:restartNumberingAfterBreak="0">
    <w:nsid w:val="75C71E3C"/>
    <w:multiLevelType w:val="hybridMultilevel"/>
    <w:tmpl w:val="1BD072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D003860"/>
    <w:multiLevelType w:val="hybridMultilevel"/>
    <w:tmpl w:val="FCFE58B8"/>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14"/>
  </w:num>
  <w:num w:numId="3">
    <w:abstractNumId w:val="0"/>
    <w:lvlOverride w:ilvl="0">
      <w:lvl w:ilvl="0">
        <w:start w:val="1"/>
        <w:numFmt w:val="bullet"/>
        <w:lvlText w:val=""/>
        <w:legacy w:legacy="1" w:legacySpace="0" w:legacyIndent="1"/>
        <w:lvlJc w:val="left"/>
        <w:pPr>
          <w:ind w:left="121" w:hanging="1"/>
        </w:pPr>
        <w:rPr>
          <w:rFonts w:ascii="WP MathA" w:hAnsi="WP MathA" w:cs="Times New Roman" w:hint="default"/>
        </w:rPr>
      </w:lvl>
    </w:lvlOverride>
  </w:num>
  <w:num w:numId="4">
    <w:abstractNumId w:val="19"/>
  </w:num>
  <w:num w:numId="5">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6">
    <w:abstractNumId w:val="21"/>
  </w:num>
  <w:num w:numId="7">
    <w:abstractNumId w:val="22"/>
  </w:num>
  <w:num w:numId="8">
    <w:abstractNumId w:val="7"/>
  </w:num>
  <w:num w:numId="9">
    <w:abstractNumId w:val="16"/>
  </w:num>
  <w:num w:numId="10">
    <w:abstractNumId w:val="13"/>
  </w:num>
  <w:num w:numId="11">
    <w:abstractNumId w:val="15"/>
  </w:num>
  <w:num w:numId="12">
    <w:abstractNumId w:val="9"/>
  </w:num>
  <w:num w:numId="13">
    <w:abstractNumId w:val="8"/>
  </w:num>
  <w:num w:numId="14">
    <w:abstractNumId w:val="1"/>
  </w:num>
  <w:num w:numId="15">
    <w:abstractNumId w:val="25"/>
  </w:num>
  <w:num w:numId="16">
    <w:abstractNumId w:val="10"/>
  </w:num>
  <w:num w:numId="17">
    <w:abstractNumId w:val="24"/>
  </w:num>
  <w:num w:numId="18">
    <w:abstractNumId w:val="12"/>
  </w:num>
  <w:num w:numId="19">
    <w:abstractNumId w:val="23"/>
  </w:num>
  <w:num w:numId="20">
    <w:abstractNumId w:val="11"/>
  </w:num>
  <w:num w:numId="21">
    <w:abstractNumId w:val="6"/>
  </w:num>
  <w:num w:numId="22">
    <w:abstractNumId w:val="3"/>
  </w:num>
  <w:num w:numId="23">
    <w:abstractNumId w:val="2"/>
  </w:num>
  <w:num w:numId="24">
    <w:abstractNumId w:val="18"/>
  </w:num>
  <w:num w:numId="25">
    <w:abstractNumId w:val="4"/>
  </w:num>
  <w:num w:numId="26">
    <w:abstractNumId w:val="5"/>
  </w:num>
  <w:num w:numId="27">
    <w:abstractNumId w:val="0"/>
    <w:lvlOverride w:ilvl="0">
      <w:lvl w:ilvl="0">
        <w:start w:val="1"/>
        <w:numFmt w:val="bullet"/>
        <w:lvlText w:val="•"/>
        <w:legacy w:legacy="1" w:legacySpace="0" w:legacyIndent="1"/>
        <w:lvlJc w:val="left"/>
        <w:pPr>
          <w:ind w:left="1" w:hanging="1"/>
        </w:pPr>
        <w:rPr>
          <w:rFonts w:ascii="Times New Roman" w:hAnsi="Times New Roman" w:hint="default"/>
        </w:rPr>
      </w:lvl>
    </w:lvlOverride>
  </w:num>
  <w:num w:numId="2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y, Lisa">
    <w15:presenceInfo w15:providerId="AD" w15:userId="S-1-5-21-1202660629-1078145449-839522115-7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83"/>
    <w:rsid w:val="000138EE"/>
    <w:rsid w:val="000201E1"/>
    <w:rsid w:val="00023C06"/>
    <w:rsid w:val="0002488F"/>
    <w:rsid w:val="00026866"/>
    <w:rsid w:val="00041A7C"/>
    <w:rsid w:val="00043766"/>
    <w:rsid w:val="00082F1E"/>
    <w:rsid w:val="00091751"/>
    <w:rsid w:val="000A714D"/>
    <w:rsid w:val="000C08F5"/>
    <w:rsid w:val="001038E5"/>
    <w:rsid w:val="001048FE"/>
    <w:rsid w:val="001116DE"/>
    <w:rsid w:val="00122DF6"/>
    <w:rsid w:val="00157A1E"/>
    <w:rsid w:val="00177330"/>
    <w:rsid w:val="00191B34"/>
    <w:rsid w:val="001B5C42"/>
    <w:rsid w:val="001F21CA"/>
    <w:rsid w:val="001F284C"/>
    <w:rsid w:val="00202AFB"/>
    <w:rsid w:val="002171B8"/>
    <w:rsid w:val="0025102A"/>
    <w:rsid w:val="0027328B"/>
    <w:rsid w:val="002D375B"/>
    <w:rsid w:val="00307C8A"/>
    <w:rsid w:val="0031144B"/>
    <w:rsid w:val="00330BD2"/>
    <w:rsid w:val="00331E36"/>
    <w:rsid w:val="003701B3"/>
    <w:rsid w:val="00376632"/>
    <w:rsid w:val="00377D6A"/>
    <w:rsid w:val="003B60C8"/>
    <w:rsid w:val="003D5F7F"/>
    <w:rsid w:val="003E6414"/>
    <w:rsid w:val="00404C8A"/>
    <w:rsid w:val="0041672C"/>
    <w:rsid w:val="004D729D"/>
    <w:rsid w:val="004E1B01"/>
    <w:rsid w:val="004F6D4B"/>
    <w:rsid w:val="005001BD"/>
    <w:rsid w:val="00505456"/>
    <w:rsid w:val="00515CDC"/>
    <w:rsid w:val="005B1F32"/>
    <w:rsid w:val="005C379C"/>
    <w:rsid w:val="005E6D41"/>
    <w:rsid w:val="00610F3C"/>
    <w:rsid w:val="00672A18"/>
    <w:rsid w:val="00676AB2"/>
    <w:rsid w:val="006A1D48"/>
    <w:rsid w:val="006B5583"/>
    <w:rsid w:val="006C5346"/>
    <w:rsid w:val="006D2094"/>
    <w:rsid w:val="007053FD"/>
    <w:rsid w:val="00750E8B"/>
    <w:rsid w:val="00784F4D"/>
    <w:rsid w:val="0078792A"/>
    <w:rsid w:val="007C4DC2"/>
    <w:rsid w:val="007D2297"/>
    <w:rsid w:val="007F63B1"/>
    <w:rsid w:val="00835166"/>
    <w:rsid w:val="00875BD0"/>
    <w:rsid w:val="008C05FB"/>
    <w:rsid w:val="008C1D9A"/>
    <w:rsid w:val="008D4DA7"/>
    <w:rsid w:val="00925BF5"/>
    <w:rsid w:val="00943F15"/>
    <w:rsid w:val="00965125"/>
    <w:rsid w:val="00965399"/>
    <w:rsid w:val="00984B79"/>
    <w:rsid w:val="0099483A"/>
    <w:rsid w:val="009B2C99"/>
    <w:rsid w:val="009F4A75"/>
    <w:rsid w:val="00A02BF2"/>
    <w:rsid w:val="00A21A02"/>
    <w:rsid w:val="00A3541E"/>
    <w:rsid w:val="00A4391C"/>
    <w:rsid w:val="00A701DF"/>
    <w:rsid w:val="00A7350D"/>
    <w:rsid w:val="00A75D15"/>
    <w:rsid w:val="00A90FF2"/>
    <w:rsid w:val="00A9670D"/>
    <w:rsid w:val="00AA66A6"/>
    <w:rsid w:val="00AB0AA0"/>
    <w:rsid w:val="00AE729F"/>
    <w:rsid w:val="00B01BB5"/>
    <w:rsid w:val="00B02A7F"/>
    <w:rsid w:val="00B14768"/>
    <w:rsid w:val="00B2305B"/>
    <w:rsid w:val="00B34BAB"/>
    <w:rsid w:val="00B43E90"/>
    <w:rsid w:val="00BF7827"/>
    <w:rsid w:val="00C07196"/>
    <w:rsid w:val="00C15C01"/>
    <w:rsid w:val="00C50561"/>
    <w:rsid w:val="00C63411"/>
    <w:rsid w:val="00CA3172"/>
    <w:rsid w:val="00CE3019"/>
    <w:rsid w:val="00D05CF0"/>
    <w:rsid w:val="00D12539"/>
    <w:rsid w:val="00D73F9C"/>
    <w:rsid w:val="00D84E74"/>
    <w:rsid w:val="00DA4AA7"/>
    <w:rsid w:val="00DB79E8"/>
    <w:rsid w:val="00DB7D30"/>
    <w:rsid w:val="00DC44E6"/>
    <w:rsid w:val="00DD7904"/>
    <w:rsid w:val="00DF7A70"/>
    <w:rsid w:val="00EA0BA4"/>
    <w:rsid w:val="00EB41A1"/>
    <w:rsid w:val="00EC112E"/>
    <w:rsid w:val="00EF4846"/>
    <w:rsid w:val="00F0312A"/>
    <w:rsid w:val="00F15D01"/>
    <w:rsid w:val="00F51CB7"/>
    <w:rsid w:val="00F5722C"/>
    <w:rsid w:val="00F9085C"/>
    <w:rsid w:val="00F95FAE"/>
    <w:rsid w:val="00FA1645"/>
    <w:rsid w:val="00FD3DF6"/>
    <w:rsid w:val="00FE2786"/>
    <w:rsid w:val="5E25B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time"/>
  <w:smartTagType w:namespaceuri="urn:schemas-microsoft-com:office:smarttags" w:name="stockticker"/>
  <w:shapeDefaults>
    <o:shapedefaults v:ext="edit" spidmax="1026"/>
    <o:shapelayout v:ext="edit">
      <o:idmap v:ext="edit" data="1"/>
    </o:shapelayout>
  </w:shapeDefaults>
  <w:decimalSymbol w:val="."/>
  <w:listSeparator w:val=","/>
  <w14:docId w14:val="591114DF"/>
  <w15:chartTrackingRefBased/>
  <w15:docId w15:val="{BE20D373-8BD0-4B40-8382-CFADB227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paragraph" w:styleId="Heading1">
    <w:name w:val="heading 1"/>
    <w:basedOn w:val="Normal"/>
    <w:next w:val="Normal"/>
    <w:qFormat/>
    <w:pPr>
      <w:keepNext/>
      <w:spacing w:before="100" w:after="5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widowControl w:val="0"/>
      <w:autoSpaceDE w:val="0"/>
      <w:autoSpaceDN w:val="0"/>
      <w:adjustRightInd w:val="0"/>
      <w:ind w:left="720"/>
      <w:jc w:val="both"/>
    </w:pPr>
    <w:rPr>
      <w:sz w:val="24"/>
      <w:szCs w:val="24"/>
    </w:rPr>
  </w:style>
  <w:style w:type="paragraph" w:styleId="Title">
    <w:name w:val="Title"/>
    <w:basedOn w:val="Normal"/>
    <w:qFormat/>
    <w:pPr>
      <w:jc w:val="center"/>
    </w:pPr>
    <w:rPr>
      <w:b/>
      <w:bCs/>
      <w:sz w:val="22"/>
      <w:szCs w:val="22"/>
    </w:rPr>
  </w:style>
  <w:style w:type="paragraph" w:styleId="NormalWeb">
    <w:name w:val="Normal (Web)"/>
    <w:basedOn w:val="Normal"/>
    <w:pPr>
      <w:widowControl/>
      <w:autoSpaceDE/>
      <w:autoSpaceDN/>
      <w:adjustRightInd/>
      <w:spacing w:before="100" w:beforeAutospacing="1" w:after="100" w:afterAutospacing="1"/>
    </w:pPr>
    <w:rPr>
      <w:rFonts w:ascii="Arial Unicode MS" w:eastAsia="Arial Unicode MS" w:hAnsi="Arial Unicode MS" w:cs="Arial Unicode MS"/>
      <w:sz w:val="24"/>
      <w:szCs w:val="24"/>
    </w:rPr>
  </w:style>
  <w:style w:type="character" w:styleId="Hyperlink">
    <w:name w:val="Hyperlink"/>
    <w:rPr>
      <w:color w:val="0000FF"/>
      <w:u w:val="single"/>
    </w:rPr>
  </w:style>
  <w:style w:type="table" w:styleId="TableGrid">
    <w:name w:val="Table Grid"/>
    <w:basedOn w:val="TableNormal"/>
    <w:rsid w:val="006B5583"/>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0E8B"/>
    <w:rPr>
      <w:rFonts w:ascii="Tahoma" w:hAnsi="Tahoma" w:cs="Tahoma"/>
      <w:sz w:val="16"/>
      <w:szCs w:val="16"/>
    </w:rPr>
  </w:style>
  <w:style w:type="character" w:customStyle="1" w:styleId="BalloonTextChar">
    <w:name w:val="Balloon Text Char"/>
    <w:link w:val="BalloonText"/>
    <w:uiPriority w:val="99"/>
    <w:semiHidden/>
    <w:rsid w:val="00750E8B"/>
    <w:rPr>
      <w:rFonts w:ascii="Tahoma" w:hAnsi="Tahoma" w:cs="Tahoma"/>
      <w:sz w:val="16"/>
      <w:szCs w:val="16"/>
    </w:rPr>
  </w:style>
  <w:style w:type="paragraph" w:styleId="Subtitle">
    <w:name w:val="Subtitle"/>
    <w:basedOn w:val="Normal"/>
    <w:next w:val="Normal"/>
    <w:link w:val="SubtitleChar"/>
    <w:uiPriority w:val="11"/>
    <w:qFormat/>
    <w:rsid w:val="00750E8B"/>
    <w:pPr>
      <w:spacing w:after="60"/>
      <w:jc w:val="center"/>
      <w:outlineLvl w:val="1"/>
    </w:pPr>
    <w:rPr>
      <w:rFonts w:ascii="Cambria" w:hAnsi="Cambria"/>
      <w:sz w:val="24"/>
      <w:szCs w:val="24"/>
    </w:rPr>
  </w:style>
  <w:style w:type="character" w:customStyle="1" w:styleId="SubtitleChar">
    <w:name w:val="Subtitle Char"/>
    <w:link w:val="Subtitle"/>
    <w:uiPriority w:val="11"/>
    <w:rsid w:val="00750E8B"/>
    <w:rPr>
      <w:rFonts w:ascii="Cambria" w:eastAsia="Times New Roman" w:hAnsi="Cambria" w:cs="Times New Roman"/>
      <w:sz w:val="24"/>
      <w:szCs w:val="24"/>
    </w:rPr>
  </w:style>
  <w:style w:type="character" w:styleId="Emphasis">
    <w:name w:val="Emphasis"/>
    <w:basedOn w:val="DefaultParagraphFont"/>
    <w:qFormat/>
    <w:rsid w:val="00D84E74"/>
    <w:rPr>
      <w:rFonts w:cs="Times New Roman"/>
      <w:i/>
      <w:iCs/>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0A714D"/>
    <w:rPr>
      <w:sz w:val="16"/>
      <w:szCs w:val="16"/>
    </w:rPr>
  </w:style>
  <w:style w:type="paragraph" w:styleId="CommentText">
    <w:name w:val="annotation text"/>
    <w:basedOn w:val="Normal"/>
    <w:link w:val="CommentTextChar"/>
    <w:uiPriority w:val="99"/>
    <w:semiHidden/>
    <w:unhideWhenUsed/>
    <w:rsid w:val="000A714D"/>
  </w:style>
  <w:style w:type="character" w:customStyle="1" w:styleId="CommentTextChar">
    <w:name w:val="Comment Text Char"/>
    <w:basedOn w:val="DefaultParagraphFont"/>
    <w:link w:val="CommentText"/>
    <w:uiPriority w:val="99"/>
    <w:semiHidden/>
    <w:rsid w:val="000A714D"/>
  </w:style>
  <w:style w:type="paragraph" w:styleId="CommentSubject">
    <w:name w:val="annotation subject"/>
    <w:basedOn w:val="CommentText"/>
    <w:next w:val="CommentText"/>
    <w:link w:val="CommentSubjectChar"/>
    <w:uiPriority w:val="99"/>
    <w:semiHidden/>
    <w:unhideWhenUsed/>
    <w:rsid w:val="000A714D"/>
    <w:rPr>
      <w:b/>
      <w:bCs/>
    </w:rPr>
  </w:style>
  <w:style w:type="character" w:customStyle="1" w:styleId="CommentSubjectChar">
    <w:name w:val="Comment Subject Char"/>
    <w:basedOn w:val="CommentTextChar"/>
    <w:link w:val="CommentSubject"/>
    <w:uiPriority w:val="99"/>
    <w:semiHidden/>
    <w:rsid w:val="000A714D"/>
    <w:rPr>
      <w:b/>
      <w:bCs/>
    </w:rPr>
  </w:style>
  <w:style w:type="character" w:styleId="FollowedHyperlink">
    <w:name w:val="FollowedHyperlink"/>
    <w:basedOn w:val="DefaultParagraphFont"/>
    <w:uiPriority w:val="99"/>
    <w:semiHidden/>
    <w:unhideWhenUsed/>
    <w:rsid w:val="00F95F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eku.edu/weather/richmond-campus-inclement-weather-pla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udentrights.eku.edu/academic-integrity-policy" TargetMode="External"/><Relationship Id="rId18" Type="http://schemas.openxmlformats.org/officeDocument/2006/relationships/hyperlink" Target="http://www2.lib.purdue.edu:2111/stable/139080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burns-stat.com/pages/Tutor/R_inferno.pdf" TargetMode="External"/><Relationship Id="rId12" Type="http://schemas.openxmlformats.org/officeDocument/2006/relationships/hyperlink" Target="tel:%28859%29%20622-2933" TargetMode="External"/><Relationship Id="rId17" Type="http://schemas.openxmlformats.org/officeDocument/2006/relationships/hyperlink" Target="http://www2.lib.purdue.edu:2048/login?url=http://dx.doi.org/10.1007/978-0-387-74731-6" TargetMode="External"/><Relationship Id="rId2" Type="http://schemas.openxmlformats.org/officeDocument/2006/relationships/styles" Target="styles.xml"/><Relationship Id="rId16" Type="http://schemas.openxmlformats.org/officeDocument/2006/relationships/hyperlink" Target="http://www2.lib.purdue.edu:2048/login?url=http://dx.doi.org/10.1007/978-0-387-75936-4" TargetMode="External"/><Relationship Id="rId20" Type="http://schemas.openxmlformats.org/officeDocument/2006/relationships/hyperlink" Target="http://rforsasandspssusers.com/" TargetMode="External"/><Relationship Id="rId1" Type="http://schemas.openxmlformats.org/officeDocument/2006/relationships/numbering" Target="numbering.xml"/><Relationship Id="rId6" Type="http://schemas.openxmlformats.org/officeDocument/2006/relationships/hyperlink" Target="https://cran.r-project.org/doc/manuals/R-intro.pdf" TargetMode="External"/><Relationship Id="rId11" Type="http://schemas.openxmlformats.org/officeDocument/2006/relationships/hyperlink" Target="mailto:disserv@eku.edu" TargetMode="External"/><Relationship Id="rId5" Type="http://schemas.openxmlformats.org/officeDocument/2006/relationships/hyperlink" Target="http://r4ds.had.co.nz/" TargetMode="External"/><Relationship Id="rId15" Type="http://schemas.openxmlformats.org/officeDocument/2006/relationships/hyperlink" Target="http://r-pkgs.had.co.nz/" TargetMode="External"/><Relationship Id="rId23" Type="http://schemas.openxmlformats.org/officeDocument/2006/relationships/theme" Target="theme/theme1.xml"/><Relationship Id="rId10" Type="http://schemas.openxmlformats.org/officeDocument/2006/relationships/hyperlink" Target="http://colonelscompass.eku.edu/spring-2016-deadlines-adddrop-refunds%22http://colonelscompass.eku.edu/fall-2014-deadlines-adddrop-refund" TargetMode="External"/><Relationship Id="rId19" Type="http://schemas.openxmlformats.org/officeDocument/2006/relationships/hyperlink" Target="http://www.nytimes.com/2009/01/07/technology/business-computing/07program.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adv-r.had.co.nz/"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Schwabbauer and Associates</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Ivan Schwabbauer</dc:creator>
  <cp:keywords/>
  <cp:lastModifiedBy>Benjamin</cp:lastModifiedBy>
  <cp:revision>4</cp:revision>
  <cp:lastPrinted>2013-01-14T13:10:00Z</cp:lastPrinted>
  <dcterms:created xsi:type="dcterms:W3CDTF">2016-08-19T12:30:00Z</dcterms:created>
  <dcterms:modified xsi:type="dcterms:W3CDTF">2016-08-19T12:35:00Z</dcterms:modified>
</cp:coreProperties>
</file>